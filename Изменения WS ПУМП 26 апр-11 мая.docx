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21" w:rsidRDefault="002373A8" w:rsidP="00191DBD">
      <w:pPr>
        <w:pStyle w:val="a4"/>
      </w:pPr>
      <w:r w:rsidRPr="00191DBD">
        <w:t>ИЗМЕНЕНИЯ В НОВОЙ</w:t>
      </w:r>
      <w:r w:rsidR="0046546E" w:rsidRPr="00191DBD">
        <w:t xml:space="preserve"> ВЕРСИИ SOAP ИНТЕРФЕЙСА</w:t>
      </w:r>
      <w:ins w:id="0" w:author="Iryna Sokolova" w:date="2017-05-11T09:12:00Z">
        <w:r w:rsidR="004C2D06">
          <w:t xml:space="preserve"> 26 апреля – 11 мая</w:t>
        </w:r>
      </w:ins>
    </w:p>
    <w:p w:rsidR="00AB361A" w:rsidRPr="00191DBD" w:rsidDel="004C2D06" w:rsidRDefault="0046546E" w:rsidP="004C2D06">
      <w:pPr>
        <w:pStyle w:val="a4"/>
        <w:rPr>
          <w:del w:id="1" w:author="Iryna Sokolova" w:date="2017-05-11T09:12:00Z"/>
        </w:rPr>
        <w:pPrChange w:id="2" w:author="Iryna Sokolova" w:date="2017-05-11T09:12:00Z">
          <w:pPr>
            <w:pStyle w:val="a4"/>
          </w:pPr>
        </w:pPrChange>
      </w:pPr>
      <w:r w:rsidRPr="00DB3721">
        <w:br/>
      </w:r>
      <w:del w:id="3" w:author="Iryna Sokolova" w:date="2017-05-11T09:12:00Z">
        <w:r w:rsidRPr="00DB3721" w:rsidDel="004C2D06">
          <w:delText>SOAP для медработников</w:delText>
        </w:r>
        <w:r w:rsidRPr="00DB3721" w:rsidDel="004C2D06">
          <w:br/>
        </w:r>
        <w:r w:rsidRPr="00DB3721" w:rsidDel="004C2D06">
          <w:rPr>
            <w:rStyle w:val="a7"/>
          </w:rPr>
          <w:delText>Схема: module-practitioners-pmp/ws/practWs?wsdl=PractWs.wsdl</w:delText>
        </w:r>
        <w:r w:rsidRPr="00DB3721" w:rsidDel="004C2D06">
          <w:rPr>
            <w:rStyle w:val="a7"/>
          </w:rPr>
          <w:br/>
        </w:r>
        <w:r w:rsidRPr="00DB3721" w:rsidDel="004C2D06">
          <w:br/>
        </w:r>
        <w:r w:rsidR="00191DBD" w:rsidDel="004C2D06">
          <w:delText xml:space="preserve">Добавлена операция </w:delText>
        </w:r>
        <w:r w:rsidR="00191DBD" w:rsidDel="004C2D06">
          <w:rPr>
            <w:lang w:val="en-US"/>
          </w:rPr>
          <w:delText>createUpdateMOPractCert</w:delText>
        </w:r>
      </w:del>
    </w:p>
    <w:p w:rsidR="00191DBD" w:rsidRPr="00085EF8" w:rsidDel="004C2D06" w:rsidRDefault="00191DBD" w:rsidP="004C2D06">
      <w:pPr>
        <w:pStyle w:val="a4"/>
        <w:rPr>
          <w:del w:id="4" w:author="Iryna Sokolova" w:date="2017-05-11T09:12:00Z"/>
        </w:rPr>
        <w:pPrChange w:id="5" w:author="Iryna Sokolova" w:date="2017-05-11T09:12:00Z">
          <w:pPr>
            <w:pStyle w:val="2"/>
          </w:pPr>
        </w:pPrChange>
      </w:pPr>
      <w:del w:id="6" w:author="Iryna Sokolova" w:date="2017-05-11T09:12:00Z">
        <w:r w:rsidRPr="00085EF8" w:rsidDel="004C2D06">
          <w:delText>Краткое описание сути изменений</w:delText>
        </w:r>
      </w:del>
    </w:p>
    <w:p w:rsidR="00A74EC6" w:rsidDel="004C2D06" w:rsidRDefault="00191DBD" w:rsidP="004C2D06">
      <w:pPr>
        <w:pStyle w:val="a4"/>
        <w:rPr>
          <w:del w:id="7" w:author="Iryna Sokolova" w:date="2017-05-11T09:12:00Z"/>
        </w:rPr>
        <w:pPrChange w:id="8" w:author="Iryna Sokolova" w:date="2017-05-11T09:12:00Z">
          <w:pPr/>
        </w:pPrChange>
      </w:pPr>
      <w:del w:id="9" w:author="Iryna Sokolova" w:date="2017-05-11T09:12:00Z">
        <w:r w:rsidDel="004C2D06">
          <w:delText>Добавлены</w:delText>
        </w:r>
        <w:r w:rsidRPr="004B1425" w:rsidDel="004C2D06">
          <w:delText xml:space="preserve"> </w:delText>
        </w:r>
        <w:r w:rsidDel="004C2D06">
          <w:delText>типы</w:delText>
        </w:r>
        <w:r w:rsidRPr="004B1425" w:rsidDel="004C2D06">
          <w:delText xml:space="preserve"> </w:delText>
        </w:r>
        <w:r w:rsidR="00322ED6" w:rsidDel="004C2D06">
          <w:rPr>
            <w:lang w:val="en-US"/>
          </w:rPr>
          <w:delText>createUpdateMOPractCert</w:delText>
        </w:r>
        <w:r w:rsidR="00322ED6" w:rsidRPr="004B1425" w:rsidDel="004C2D06">
          <w:delText xml:space="preserve">, </w:delText>
        </w:r>
        <w:r w:rsidDel="004C2D06">
          <w:rPr>
            <w:lang w:val="en-US"/>
          </w:rPr>
          <w:delText>createUpdateMOPractCertRequest</w:delText>
        </w:r>
        <w:r w:rsidRPr="004B1425" w:rsidDel="004C2D06">
          <w:delText xml:space="preserve">, </w:delText>
        </w:r>
        <w:r w:rsidDel="004C2D06">
          <w:rPr>
            <w:lang w:val="en-US"/>
          </w:rPr>
          <w:delText>certDTO</w:delText>
        </w:r>
        <w:r w:rsidRPr="004B1425" w:rsidDel="004C2D06">
          <w:delText xml:space="preserve">, </w:delText>
        </w:r>
        <w:r w:rsidDel="004C2D06">
          <w:rPr>
            <w:lang w:val="en-US"/>
          </w:rPr>
          <w:delText>CreateUpdateMOPractCertResponce</w:delText>
        </w:r>
        <w:r w:rsidRPr="004B1425" w:rsidDel="004C2D06">
          <w:delText>.</w:delText>
        </w:r>
        <w:r w:rsidRPr="004B1425" w:rsidDel="004C2D06">
          <w:br/>
        </w:r>
        <w:r w:rsidDel="004C2D06">
          <w:delText>Операция позволяет добавля</w:delText>
        </w:r>
        <w:r w:rsidR="0046546E" w:rsidDel="004C2D06">
          <w:delText>т</w:delText>
        </w:r>
        <w:r w:rsidDel="004C2D06">
          <w:delText>ь или обновля</w:delText>
        </w:r>
        <w:r w:rsidR="0046546E" w:rsidDel="004C2D06">
          <w:delText>т</w:delText>
        </w:r>
        <w:r w:rsidDel="004C2D06">
          <w:delText>ь</w:delText>
        </w:r>
        <w:r w:rsidR="0046546E" w:rsidDel="004C2D06">
          <w:delText xml:space="preserve"> существующий сертификат</w:delText>
        </w:r>
        <w:r w:rsidR="00B36CEB" w:rsidDel="004C2D06">
          <w:delText xml:space="preserve"> медработника</w:delText>
        </w:r>
        <w:r w:rsidR="0046546E" w:rsidDel="004C2D06">
          <w:delText>.</w:delText>
        </w:r>
        <w:r w:rsidRPr="00191DBD" w:rsidDel="004C2D06">
          <w:delText xml:space="preserve"> </w:delText>
        </w:r>
        <w:r w:rsidDel="004C2D06">
          <w:delText xml:space="preserve">Наличие идентификатора сертификата </w:delText>
        </w:r>
        <w:r w:rsidDel="004C2D06">
          <w:rPr>
            <w:lang w:val="en-US"/>
          </w:rPr>
          <w:delText>id</w:delText>
        </w:r>
        <w:r w:rsidRPr="00191DBD" w:rsidDel="004C2D06">
          <w:delText xml:space="preserve"> </w:delText>
        </w:r>
        <w:r w:rsidDel="004C2D06">
          <w:delText xml:space="preserve">является индикатором того, какая операция произойдет, обновление или </w:delText>
        </w:r>
        <w:r w:rsidR="00A74EC6" w:rsidDel="004C2D06">
          <w:delText>добавление</w:delText>
        </w:r>
        <w:r w:rsidDel="004C2D06">
          <w:delText xml:space="preserve">. Если идентификатор </w:delText>
        </w:r>
        <w:r w:rsidDel="004C2D06">
          <w:rPr>
            <w:lang w:val="en-US"/>
          </w:rPr>
          <w:delText>id</w:delText>
        </w:r>
        <w:r w:rsidDel="004C2D06">
          <w:delText xml:space="preserve"> отсутствует, то будет произведена операция </w:delText>
        </w:r>
        <w:r w:rsidR="00A74EC6" w:rsidDel="004C2D06">
          <w:delText>добавления</w:delText>
        </w:r>
        <w:r w:rsidR="00C034E5" w:rsidDel="004C2D06">
          <w:delText>.</w:delText>
        </w:r>
        <w:r w:rsidR="00A74EC6" w:rsidDel="004C2D06">
          <w:delText xml:space="preserve"> </w:delText>
        </w:r>
        <w:r w:rsidR="00C034E5" w:rsidDel="004C2D06">
          <w:delText>Е</w:delText>
        </w:r>
        <w:r w:rsidR="00322ED6" w:rsidDel="004C2D06">
          <w:delText xml:space="preserve">сли </w:delText>
        </w:r>
        <w:r w:rsidR="00C034E5" w:rsidDel="004C2D06">
          <w:rPr>
            <w:lang w:val="en-US"/>
          </w:rPr>
          <w:delText>Id</w:delText>
        </w:r>
        <w:r w:rsidR="00C034E5" w:rsidRPr="00C45B3C" w:rsidDel="004C2D06">
          <w:delText xml:space="preserve"> </w:delText>
        </w:r>
        <w:r w:rsidR="00A74EC6" w:rsidDel="004C2D06">
          <w:delText>передаётся</w:delText>
        </w:r>
        <w:r w:rsidDel="004C2D06">
          <w:delText xml:space="preserve">, то будет операция </w:delText>
        </w:r>
        <w:r w:rsidR="00A74EC6" w:rsidDel="004C2D06">
          <w:delText>обновления информации по ранее переданному сертификату</w:delText>
        </w:r>
        <w:r w:rsidRPr="00EC2BD8" w:rsidDel="004C2D06">
          <w:delText>.</w:delText>
        </w:r>
      </w:del>
    </w:p>
    <w:p w:rsidR="00A74EC6" w:rsidDel="004C2D06" w:rsidRDefault="00191DBD" w:rsidP="004C2D06">
      <w:pPr>
        <w:pStyle w:val="a4"/>
        <w:rPr>
          <w:del w:id="10" w:author="Iryna Sokolova" w:date="2017-05-11T09:12:00Z"/>
        </w:rPr>
        <w:pPrChange w:id="11" w:author="Iryna Sokolova" w:date="2017-05-11T09:12:00Z">
          <w:pPr/>
        </w:pPrChange>
      </w:pPr>
      <w:del w:id="12" w:author="Iryna Sokolova" w:date="2017-05-11T09:12:00Z">
        <w:r w:rsidRPr="00EC2BD8" w:rsidDel="004C2D06">
          <w:delText xml:space="preserve"> </w:delText>
        </w:r>
        <w:r w:rsidDel="004C2D06">
          <w:delText xml:space="preserve">Идентификатор медработника </w:delText>
        </w:r>
        <w:r w:rsidDel="004C2D06">
          <w:rPr>
            <w:lang w:val="en-US"/>
          </w:rPr>
          <w:delText>practId</w:delText>
        </w:r>
        <w:r w:rsidRPr="0046546E" w:rsidDel="004C2D06">
          <w:delText xml:space="preserve"> </w:delText>
        </w:r>
        <w:r w:rsidDel="004C2D06">
          <w:delText>определяет, к какому медработнику будет отнесен сертификат.</w:delText>
        </w:r>
        <w:r w:rsidRPr="0046546E" w:rsidDel="004C2D06">
          <w:delText xml:space="preserve"> </w:delText>
        </w:r>
        <w:r w:rsidDel="004C2D06">
          <w:delText xml:space="preserve">В системе </w:delText>
        </w:r>
        <w:r w:rsidR="00A74EC6" w:rsidDel="004C2D06">
          <w:delText xml:space="preserve">ПУМП </w:delText>
        </w:r>
        <w:r w:rsidR="00A74EC6" w:rsidRPr="00322ED6" w:rsidDel="004C2D06">
          <w:delText xml:space="preserve"> </w:delText>
        </w:r>
        <w:r w:rsidR="00A74EC6" w:rsidDel="004C2D06">
          <w:delText xml:space="preserve">реализована </w:delText>
        </w:r>
        <w:r w:rsidDel="004C2D06">
          <w:delText xml:space="preserve">защита от дубликатов по ключу: practId, </w:delText>
        </w:r>
        <w:r w:rsidDel="004C2D06">
          <w:rPr>
            <w:lang w:val="en-US"/>
          </w:rPr>
          <w:delText>specCode</w:delText>
        </w:r>
        <w:r w:rsidRPr="00AD20F8" w:rsidDel="004C2D06">
          <w:delText xml:space="preserve">,  </w:delText>
        </w:r>
        <w:r w:rsidR="00322ED6" w:rsidDel="004C2D06">
          <w:rPr>
            <w:lang w:val="en-US"/>
          </w:rPr>
          <w:delText>specC</w:delText>
        </w:r>
        <w:r w:rsidDel="004C2D06">
          <w:rPr>
            <w:lang w:val="en-US"/>
          </w:rPr>
          <w:delText>ertSeria</w:delText>
        </w:r>
        <w:r w:rsidRPr="00AD20F8" w:rsidDel="004C2D06">
          <w:delText xml:space="preserve">, </w:delText>
        </w:r>
        <w:r w:rsidDel="004C2D06">
          <w:rPr>
            <w:lang w:val="en-US"/>
          </w:rPr>
          <w:delText>certNum</w:delText>
        </w:r>
        <w:r w:rsidRPr="00AD20F8" w:rsidDel="004C2D06">
          <w:delText>.</w:delText>
        </w:r>
        <w:r w:rsidRPr="00191DBD" w:rsidDel="004C2D06">
          <w:delText xml:space="preserve">  </w:delText>
        </w:r>
      </w:del>
    </w:p>
    <w:p w:rsidR="00191DBD" w:rsidRPr="008E21EC" w:rsidDel="004C2D06" w:rsidRDefault="00191DBD" w:rsidP="004C2D06">
      <w:pPr>
        <w:pStyle w:val="a4"/>
        <w:rPr>
          <w:del w:id="13" w:author="Iryna Sokolova" w:date="2017-05-11T09:12:00Z"/>
        </w:rPr>
        <w:pPrChange w:id="14" w:author="Iryna Sokolova" w:date="2017-05-11T09:12:00Z">
          <w:pPr/>
        </w:pPrChange>
      </w:pPr>
      <w:del w:id="15" w:author="Iryna Sokolova" w:date="2017-05-11T09:12:00Z">
        <w:r w:rsidDel="004C2D06">
          <w:delText>Обязательными полями являются</w:delText>
        </w:r>
        <w:r w:rsidRPr="008E21EC" w:rsidDel="004C2D06">
          <w:delText xml:space="preserve">: </w:delText>
        </w:r>
        <w:r w:rsidDel="004C2D06">
          <w:rPr>
            <w:lang w:val="en-US"/>
          </w:rPr>
          <w:delText>specCode</w:delText>
        </w:r>
        <w:r w:rsidRPr="008E21EC" w:rsidDel="004C2D06">
          <w:delText>(</w:delText>
        </w:r>
        <w:r w:rsidR="008E21EC" w:rsidDel="004C2D06">
          <w:delText>код специальности</w:delText>
        </w:r>
        <w:r w:rsidRPr="008E21EC" w:rsidDel="004C2D06">
          <w:delText>)</w:delText>
        </w:r>
        <w:r w:rsidR="008E21EC" w:rsidRPr="008E21EC" w:rsidDel="004C2D06">
          <w:delText xml:space="preserve">,  </w:delText>
        </w:r>
        <w:r w:rsidR="008E21EC" w:rsidDel="004C2D06">
          <w:rPr>
            <w:lang w:val="en-US"/>
          </w:rPr>
          <w:delText>certNum</w:delText>
        </w:r>
        <w:r w:rsidR="008E21EC" w:rsidDel="004C2D06">
          <w:delText>(номер сертификата)</w:delText>
        </w:r>
        <w:r w:rsidR="008E21EC" w:rsidRPr="008E21EC" w:rsidDel="004C2D06">
          <w:delText xml:space="preserve">, </w:delText>
        </w:r>
        <w:r w:rsidR="008E21EC" w:rsidDel="004C2D06">
          <w:delText xml:space="preserve"> </w:delText>
        </w:r>
        <w:r w:rsidR="008E21EC" w:rsidDel="004C2D06">
          <w:rPr>
            <w:lang w:val="en-US"/>
          </w:rPr>
          <w:delText>certScholl</w:delText>
        </w:r>
        <w:r w:rsidR="008E21EC" w:rsidDel="004C2D06">
          <w:delText>(орган, выдавший сертификат)</w:delText>
        </w:r>
        <w:r w:rsidR="008E21EC" w:rsidRPr="008E21EC" w:rsidDel="004C2D06">
          <w:delText xml:space="preserve">, </w:delText>
        </w:r>
        <w:r w:rsidR="008E21EC" w:rsidDel="004C2D06">
          <w:rPr>
            <w:lang w:val="en-US"/>
          </w:rPr>
          <w:delText>dateStart</w:delText>
        </w:r>
        <w:r w:rsidR="008E21EC" w:rsidRPr="008E21EC" w:rsidDel="004C2D06">
          <w:delText>(</w:delText>
        </w:r>
        <w:r w:rsidR="008E21EC" w:rsidDel="004C2D06">
          <w:delText>дата начала действия сертификата</w:delText>
        </w:r>
        <w:r w:rsidR="008E21EC" w:rsidRPr="008E21EC" w:rsidDel="004C2D06">
          <w:delText>)</w:delText>
        </w:r>
        <w:r w:rsidR="008E21EC" w:rsidDel="004C2D06">
          <w:delText>.</w:delText>
        </w:r>
      </w:del>
    </w:p>
    <w:p w:rsidR="00191DBD" w:rsidRPr="008E21EC" w:rsidDel="004C2D06" w:rsidRDefault="00191DBD" w:rsidP="004C2D06">
      <w:pPr>
        <w:pStyle w:val="a4"/>
        <w:rPr>
          <w:del w:id="16" w:author="Iryna Sokolova" w:date="2017-05-11T09:12:00Z"/>
        </w:rPr>
        <w:pPrChange w:id="17" w:author="Iryna Sokolova" w:date="2017-05-11T09:12:00Z">
          <w:pPr/>
        </w:pPrChange>
      </w:pPr>
      <w:del w:id="18" w:author="Iryna Sokolova" w:date="2017-05-11T09:12:00Z">
        <w:r w:rsidDel="004C2D06">
          <w:delText xml:space="preserve">В ответе приходит запись в том виде, в каком </w:delText>
        </w:r>
        <w:r w:rsidR="00A74EC6" w:rsidDel="004C2D06">
          <w:delText xml:space="preserve">она </w:delText>
        </w:r>
        <w:r w:rsidDel="004C2D06">
          <w:delText>сохраняется в базе</w:delText>
        </w:r>
        <w:r w:rsidRPr="00191DBD" w:rsidDel="004C2D06">
          <w:delText xml:space="preserve"> </w:delText>
        </w:r>
        <w:r w:rsidDel="004C2D06">
          <w:delText xml:space="preserve">данных </w:delText>
        </w:r>
        <w:r w:rsidR="00A74EC6" w:rsidDel="004C2D06">
          <w:delText xml:space="preserve">ПУМП </w:delText>
        </w:r>
        <w:r w:rsidDel="004C2D06">
          <w:delText xml:space="preserve">с присвоенным </w:delText>
        </w:r>
        <w:r w:rsidR="00A74EC6" w:rsidDel="004C2D06">
          <w:delText>идентификатором,</w:delText>
        </w:r>
        <w:r w:rsidRPr="00E24E84" w:rsidDel="004C2D06">
          <w:delText xml:space="preserve"> </w:delText>
        </w:r>
        <w:r w:rsidDel="004C2D06">
          <w:delText xml:space="preserve">в случае </w:delText>
        </w:r>
        <w:r w:rsidR="00A74EC6" w:rsidDel="004C2D06">
          <w:delText>добавления записи</w:delText>
        </w:r>
        <w:r w:rsidR="008E21EC" w:rsidRPr="008E21EC" w:rsidDel="004C2D06">
          <w:delText>.</w:delText>
        </w:r>
      </w:del>
    </w:p>
    <w:p w:rsidR="008E21EC" w:rsidDel="004C2D06" w:rsidRDefault="00A74EC6" w:rsidP="004C2D06">
      <w:pPr>
        <w:pStyle w:val="a4"/>
        <w:rPr>
          <w:del w:id="19" w:author="Iryna Sokolova" w:date="2017-05-11T09:12:00Z"/>
        </w:rPr>
        <w:pPrChange w:id="20" w:author="Iryna Sokolova" w:date="2017-05-11T09:12:00Z">
          <w:pPr/>
        </w:pPrChange>
      </w:pPr>
      <w:del w:id="21" w:author="Iryna Sokolova" w:date="2017-05-11T09:12:00Z">
        <w:r w:rsidDel="004C2D06">
          <w:delText>Потенциальные ошибки при вызове метода могут быть обусловлены</w:delText>
        </w:r>
        <w:r w:rsidR="008E21EC" w:rsidDel="004C2D06">
          <w:delText>:</w:delText>
        </w:r>
      </w:del>
    </w:p>
    <w:p w:rsidR="00322ED6" w:rsidDel="004C2D06" w:rsidRDefault="008E21EC" w:rsidP="004C2D06">
      <w:pPr>
        <w:pStyle w:val="a4"/>
        <w:rPr>
          <w:del w:id="22" w:author="Iryna Sokolova" w:date="2017-05-11T09:12:00Z"/>
        </w:rPr>
        <w:pPrChange w:id="23" w:author="Iryna Sokolova" w:date="2017-05-11T09:12:00Z">
          <w:pPr>
            <w:pStyle w:val="a3"/>
            <w:numPr>
              <w:numId w:val="2"/>
            </w:numPr>
            <w:ind w:hanging="360"/>
          </w:pPr>
        </w:pPrChange>
      </w:pPr>
      <w:del w:id="24" w:author="Iryna Sokolova" w:date="2017-05-11T09:12:00Z">
        <w:r w:rsidDel="004C2D06">
          <w:delText>Неверной авторизацией или отсутствием грантов</w:delText>
        </w:r>
        <w:r w:rsidR="00C9172A" w:rsidDel="004C2D06">
          <w:delText xml:space="preserve"> на выполняемую операцию</w:delText>
        </w:r>
        <w:r w:rsidR="00322ED6" w:rsidDel="004C2D06">
          <w:delText>.</w:delText>
        </w:r>
      </w:del>
    </w:p>
    <w:p w:rsidR="00322ED6" w:rsidRPr="00322ED6" w:rsidDel="004C2D06" w:rsidRDefault="008E21EC" w:rsidP="004C2D06">
      <w:pPr>
        <w:pStyle w:val="a4"/>
        <w:rPr>
          <w:del w:id="25" w:author="Iryna Sokolova" w:date="2017-05-11T09:12:00Z"/>
        </w:rPr>
        <w:pPrChange w:id="26" w:author="Iryna Sokolova" w:date="2017-05-11T09:12:00Z">
          <w:pPr>
            <w:pStyle w:val="a3"/>
            <w:numPr>
              <w:numId w:val="2"/>
            </w:numPr>
            <w:ind w:hanging="360"/>
          </w:pPr>
        </w:pPrChange>
      </w:pPr>
      <w:del w:id="27" w:author="Iryna Sokolova" w:date="2017-05-11T09:12:00Z">
        <w:r w:rsidDel="004C2D06">
          <w:delText xml:space="preserve">Неверными </w:delText>
        </w:r>
        <w:r w:rsidRPr="00322ED6" w:rsidDel="004C2D06">
          <w:rPr>
            <w:lang w:val="en-US"/>
          </w:rPr>
          <w:delText>id</w:delText>
        </w:r>
        <w:r w:rsidRPr="008E21EC" w:rsidDel="004C2D06">
          <w:delText xml:space="preserve"> </w:delText>
        </w:r>
        <w:r w:rsidR="00322ED6" w:rsidDel="004C2D06">
          <w:delText>объектов</w:delText>
        </w:r>
        <w:r w:rsidR="00322ED6" w:rsidRPr="004C2D06" w:rsidDel="004C2D06">
          <w:rPr>
            <w:rPrChange w:id="28" w:author="Iryna Sokolova" w:date="2017-05-11T09:12:00Z">
              <w:rPr>
                <w:lang w:val="en-US"/>
              </w:rPr>
            </w:rPrChange>
          </w:rPr>
          <w:delText>.</w:delText>
        </w:r>
      </w:del>
    </w:p>
    <w:p w:rsidR="008E21EC" w:rsidDel="004C2D06" w:rsidRDefault="008E21EC" w:rsidP="004C2D06">
      <w:pPr>
        <w:pStyle w:val="a4"/>
        <w:rPr>
          <w:del w:id="29" w:author="Iryna Sokolova" w:date="2017-05-11T09:12:00Z"/>
        </w:rPr>
        <w:pPrChange w:id="30" w:author="Iryna Sokolova" w:date="2017-05-11T09:12:00Z">
          <w:pPr>
            <w:pStyle w:val="a3"/>
            <w:numPr>
              <w:numId w:val="2"/>
            </w:numPr>
            <w:ind w:hanging="360"/>
          </w:pPr>
        </w:pPrChange>
      </w:pPr>
      <w:del w:id="31" w:author="Iryna Sokolova" w:date="2017-05-11T09:12:00Z">
        <w:r w:rsidDel="004C2D06">
          <w:delText>Незаполненными обязательными полями</w:delText>
        </w:r>
        <w:r w:rsidRPr="008E21EC" w:rsidDel="004C2D06">
          <w:delText>.</w:delText>
        </w:r>
      </w:del>
    </w:p>
    <w:p w:rsidR="00322ED6" w:rsidDel="004C2D06" w:rsidRDefault="00322ED6" w:rsidP="004C2D06">
      <w:pPr>
        <w:pStyle w:val="a4"/>
        <w:rPr>
          <w:del w:id="32" w:author="Iryna Sokolova" w:date="2017-05-11T09:12:00Z"/>
        </w:rPr>
        <w:pPrChange w:id="33" w:author="Iryna Sokolova" w:date="2017-05-11T09:12:00Z">
          <w:pPr>
            <w:pStyle w:val="a3"/>
            <w:numPr>
              <w:numId w:val="2"/>
            </w:numPr>
            <w:ind w:hanging="360"/>
          </w:pPr>
        </w:pPrChange>
      </w:pPr>
      <w:del w:id="34" w:author="Iryna Sokolova" w:date="2017-05-11T09:12:00Z">
        <w:r w:rsidDel="004C2D06">
          <w:delText>Неверными значениями из справочника.</w:delText>
        </w:r>
      </w:del>
    </w:p>
    <w:p w:rsidR="00322ED6" w:rsidDel="004C2D06" w:rsidRDefault="00322ED6" w:rsidP="004C2D06">
      <w:pPr>
        <w:pStyle w:val="a4"/>
        <w:rPr>
          <w:del w:id="35" w:author="Iryna Sokolova" w:date="2017-05-11T09:12:00Z"/>
        </w:rPr>
        <w:pPrChange w:id="36" w:author="Iryna Sokolova" w:date="2017-05-11T09:12:00Z">
          <w:pPr>
            <w:pStyle w:val="a3"/>
            <w:numPr>
              <w:numId w:val="2"/>
            </w:numPr>
            <w:ind w:hanging="360"/>
          </w:pPr>
        </w:pPrChange>
      </w:pPr>
      <w:del w:id="37" w:author="Iryna Sokolova" w:date="2017-05-11T09:12:00Z">
        <w:r w:rsidDel="004C2D06">
          <w:delText>Неверным периодом, дата окончания сертификата больше или равна дате начала.</w:delText>
        </w:r>
      </w:del>
    </w:p>
    <w:p w:rsidR="00322ED6" w:rsidDel="004C2D06" w:rsidRDefault="00322ED6" w:rsidP="004C2D06">
      <w:pPr>
        <w:pStyle w:val="a4"/>
        <w:rPr>
          <w:del w:id="38" w:author="Iryna Sokolova" w:date="2017-05-11T09:12:00Z"/>
        </w:rPr>
        <w:pPrChange w:id="39" w:author="Iryna Sokolova" w:date="2017-05-11T09:12:00Z">
          <w:pPr>
            <w:pStyle w:val="a3"/>
            <w:numPr>
              <w:numId w:val="2"/>
            </w:numPr>
            <w:ind w:hanging="360"/>
          </w:pPr>
        </w:pPrChange>
      </w:pPr>
      <w:del w:id="40" w:author="Iryna Sokolova" w:date="2017-05-11T09:12:00Z">
        <w:r w:rsidDel="004C2D06">
          <w:delText>Наличием существующего дубликата в случае сохранения.</w:delText>
        </w:r>
      </w:del>
    </w:p>
    <w:p w:rsidR="008E21EC" w:rsidRPr="008E21EC" w:rsidDel="004C2D06" w:rsidRDefault="008E21EC" w:rsidP="004C2D06">
      <w:pPr>
        <w:pStyle w:val="a4"/>
        <w:rPr>
          <w:del w:id="41" w:author="Iryna Sokolova" w:date="2017-05-11T09:12:00Z"/>
        </w:rPr>
        <w:pPrChange w:id="42" w:author="Iryna Sokolova" w:date="2017-05-11T09:12:00Z">
          <w:pPr/>
        </w:pPrChange>
      </w:pPr>
    </w:p>
    <w:p w:rsidR="008E21EC" w:rsidRPr="008E21EC" w:rsidDel="004C2D06" w:rsidRDefault="008E21EC" w:rsidP="004C2D06">
      <w:pPr>
        <w:pStyle w:val="a4"/>
        <w:rPr>
          <w:del w:id="43" w:author="Iryna Sokolova" w:date="2017-05-11T09:12:00Z"/>
        </w:rPr>
        <w:pPrChange w:id="44" w:author="Iryna Sokolova" w:date="2017-05-11T09:12:00Z">
          <w:pPr/>
        </w:pPrChange>
      </w:pPr>
    </w:p>
    <w:p w:rsidR="0046546E" w:rsidRPr="00191DBD" w:rsidDel="004C2D06" w:rsidRDefault="00191DBD" w:rsidP="004C2D06">
      <w:pPr>
        <w:pStyle w:val="a4"/>
        <w:rPr>
          <w:del w:id="45" w:author="Iryna Sokolova" w:date="2017-05-11T09:12:00Z"/>
        </w:rPr>
        <w:pPrChange w:id="46" w:author="Iryna Sokolova" w:date="2017-05-11T09:12:00Z">
          <w:pPr/>
        </w:pPrChange>
      </w:pPr>
      <w:del w:id="47" w:author="Iryna Sokolova" w:date="2017-05-11T09:12:00Z">
        <w:r w:rsidDel="004C2D06">
          <w:delText xml:space="preserve"> </w:delText>
        </w:r>
        <w:r w:rsidR="0046546E" w:rsidDel="004C2D06">
          <w:br/>
        </w:r>
        <w:r w:rsidDel="004C2D06">
          <w:rPr>
            <w:noProof/>
            <w:lang w:eastAsia="ru-RU"/>
          </w:rPr>
          <w:drawing>
            <wp:inline distT="0" distB="0" distL="0" distR="0" wp14:anchorId="438D6714" wp14:editId="22B83040">
              <wp:extent cx="4962525" cy="3200400"/>
              <wp:effectExtent l="0" t="0" r="9525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2525" cy="3200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6546E" w:rsidDel="004C2D06">
          <w:br/>
        </w:r>
      </w:del>
    </w:p>
    <w:p w:rsidR="008E21EC" w:rsidRPr="001905EC" w:rsidDel="004C2D06" w:rsidRDefault="008E21EC" w:rsidP="004C2D06">
      <w:pPr>
        <w:pStyle w:val="a4"/>
        <w:rPr>
          <w:del w:id="48" w:author="Iryna Sokolova" w:date="2017-05-11T09:12:00Z"/>
        </w:rPr>
        <w:pPrChange w:id="49" w:author="Iryna Sokolova" w:date="2017-05-11T09:12:00Z">
          <w:pPr>
            <w:pStyle w:val="2"/>
          </w:pPr>
        </w:pPrChange>
      </w:pPr>
      <w:del w:id="50" w:author="Iryna Sokolova" w:date="2017-05-11T09:12:00Z">
        <w:r w:rsidRPr="001905EC" w:rsidDel="004C2D06">
          <w:delText>Влияние на запись</w:delText>
        </w:r>
      </w:del>
    </w:p>
    <w:p w:rsidR="008E21EC" w:rsidDel="004C2D06" w:rsidRDefault="008E21EC" w:rsidP="004C2D06">
      <w:pPr>
        <w:pStyle w:val="a4"/>
        <w:rPr>
          <w:del w:id="51" w:author="Iryna Sokolova" w:date="2017-05-11T09:12:00Z"/>
        </w:rPr>
        <w:pPrChange w:id="52" w:author="Iryna Sokolova" w:date="2017-05-11T09:12:00Z">
          <w:pPr/>
        </w:pPrChange>
      </w:pPr>
      <w:del w:id="53" w:author="Iryna Sokolova" w:date="2017-05-11T09:12:00Z">
        <w:r w:rsidDel="004C2D06">
          <w:delText>Создается новая запись в реестре сертификатов ПУМП</w:delText>
        </w:r>
      </w:del>
    </w:p>
    <w:p w:rsidR="008E21EC" w:rsidRPr="001905EC" w:rsidDel="004C2D06" w:rsidRDefault="008E21EC" w:rsidP="004C2D06">
      <w:pPr>
        <w:pStyle w:val="a4"/>
        <w:rPr>
          <w:del w:id="54" w:author="Iryna Sokolova" w:date="2017-05-11T09:12:00Z"/>
        </w:rPr>
        <w:pPrChange w:id="55" w:author="Iryna Sokolova" w:date="2017-05-11T09:12:00Z">
          <w:pPr>
            <w:pStyle w:val="2"/>
          </w:pPr>
        </w:pPrChange>
      </w:pPr>
      <w:del w:id="56" w:author="Iryna Sokolova" w:date="2017-05-11T09:12:00Z">
        <w:r w:rsidRPr="001905EC" w:rsidDel="004C2D06">
          <w:delText>Влияние на чтение</w:delText>
        </w:r>
      </w:del>
    </w:p>
    <w:p w:rsidR="008E21EC" w:rsidDel="004C2D06" w:rsidRDefault="00322ED6" w:rsidP="004C2D06">
      <w:pPr>
        <w:pStyle w:val="a4"/>
        <w:rPr>
          <w:del w:id="57" w:author="Iryna Sokolova" w:date="2017-05-11T09:12:00Z"/>
        </w:rPr>
        <w:pPrChange w:id="58" w:author="Iryna Sokolova" w:date="2017-05-11T09:12:00Z">
          <w:pPr/>
        </w:pPrChange>
      </w:pPr>
      <w:del w:id="59" w:author="Iryna Sokolova" w:date="2017-05-11T09:12:00Z">
        <w:r w:rsidDel="004C2D06">
          <w:delText>Записанный сертификат</w:delText>
        </w:r>
        <w:r w:rsidR="008E21EC" w:rsidDel="004C2D06">
          <w:delText xml:space="preserve"> возвращается в результате работы метода </w:delText>
        </w:r>
        <w:r w:rsidR="008E21EC" w:rsidRPr="008E21EC" w:rsidDel="004C2D06">
          <w:delText>getMOPract</w:delText>
        </w:r>
        <w:r w:rsidDel="004C2D06">
          <w:delText xml:space="preserve"> в </w:delText>
        </w:r>
        <w:r w:rsidR="00C034E5" w:rsidDel="004C2D06">
          <w:delText xml:space="preserve">списке </w:delText>
        </w:r>
        <w:r w:rsidDel="004C2D06">
          <w:delText>сертификатов медработника</w:delText>
        </w:r>
        <w:r w:rsidR="00F301AB" w:rsidDel="004C2D06">
          <w:delText>.</w:delText>
        </w:r>
      </w:del>
    </w:p>
    <w:p w:rsidR="00DB3721" w:rsidDel="004C2D06" w:rsidRDefault="00DB3721" w:rsidP="004C2D06">
      <w:pPr>
        <w:pStyle w:val="a4"/>
        <w:rPr>
          <w:del w:id="60" w:author="Iryna Sokolova" w:date="2017-05-11T09:12:00Z"/>
        </w:rPr>
        <w:pPrChange w:id="61" w:author="Iryna Sokolova" w:date="2017-05-11T09:12:00Z">
          <w:pPr/>
        </w:pPrChange>
      </w:pPr>
    </w:p>
    <w:p w:rsidR="008E21EC" w:rsidRPr="008E21EC" w:rsidDel="004C2D06" w:rsidRDefault="008E21EC" w:rsidP="004C2D06">
      <w:pPr>
        <w:pStyle w:val="a4"/>
        <w:rPr>
          <w:del w:id="62" w:author="Iryna Sokolova" w:date="2017-05-11T09:12:00Z"/>
        </w:rPr>
        <w:pPrChange w:id="63" w:author="Iryna Sokolova" w:date="2017-05-11T09:12:00Z">
          <w:pPr>
            <w:pStyle w:val="a4"/>
          </w:pPr>
        </w:pPrChange>
      </w:pPr>
      <w:del w:id="64" w:author="Iryna Sokolova" w:date="2017-05-11T09:12:00Z">
        <w:r w:rsidDel="004C2D06">
          <w:delText xml:space="preserve">Добавлена операция </w:delText>
        </w:r>
        <w:r w:rsidDel="004C2D06">
          <w:rPr>
            <w:lang w:val="en-US"/>
          </w:rPr>
          <w:delText>deleteMoPractCert</w:delText>
        </w:r>
      </w:del>
    </w:p>
    <w:p w:rsidR="008E21EC" w:rsidRPr="00085EF8" w:rsidDel="004C2D06" w:rsidRDefault="008E21EC" w:rsidP="004C2D06">
      <w:pPr>
        <w:pStyle w:val="a4"/>
        <w:rPr>
          <w:del w:id="65" w:author="Iryna Sokolova" w:date="2017-05-11T09:12:00Z"/>
        </w:rPr>
        <w:pPrChange w:id="66" w:author="Iryna Sokolova" w:date="2017-05-11T09:12:00Z">
          <w:pPr>
            <w:pStyle w:val="2"/>
          </w:pPr>
        </w:pPrChange>
      </w:pPr>
      <w:del w:id="67" w:author="Iryna Sokolova" w:date="2017-05-11T09:12:00Z">
        <w:r w:rsidRPr="00085EF8" w:rsidDel="004C2D06">
          <w:delText>Краткое описание сути изменений</w:delText>
        </w:r>
      </w:del>
    </w:p>
    <w:p w:rsidR="00E508EB" w:rsidDel="004C2D06" w:rsidRDefault="00E508EB" w:rsidP="004C2D06">
      <w:pPr>
        <w:pStyle w:val="a4"/>
        <w:rPr>
          <w:del w:id="68" w:author="Iryna Sokolova" w:date="2017-05-11T09:12:00Z"/>
        </w:rPr>
        <w:pPrChange w:id="69" w:author="Iryna Sokolova" w:date="2017-05-11T09:12:00Z">
          <w:pPr/>
        </w:pPrChange>
      </w:pPr>
      <w:del w:id="70" w:author="Iryna Sokolova" w:date="2017-05-11T09:12:00Z">
        <w:r w:rsidDel="004C2D06">
          <w:delText>Добавлены типы</w:delText>
        </w:r>
        <w:r w:rsidRPr="00E508EB" w:rsidDel="004C2D06">
          <w:rPr>
            <w:rFonts w:ascii="Courier New" w:hAnsi="Courier New" w:cs="Courier New"/>
            <w:color w:val="1A1AA6"/>
            <w:sz w:val="20"/>
            <w:szCs w:val="20"/>
          </w:rPr>
          <w:delText xml:space="preserve"> </w:delText>
        </w:r>
        <w:r w:rsidDel="004C2D06">
          <w:rPr>
            <w:rFonts w:ascii="Courier New" w:hAnsi="Courier New" w:cs="Courier New"/>
            <w:color w:val="1A1AA6"/>
            <w:sz w:val="20"/>
            <w:szCs w:val="20"/>
          </w:rPr>
          <w:delText>deleteMOPractCert,</w:delText>
        </w:r>
        <w:r w:rsidDel="004C2D06">
          <w:delText xml:space="preserve"> </w:delText>
        </w:r>
        <w:r w:rsidDel="004C2D06">
          <w:rPr>
            <w:rFonts w:ascii="Courier New" w:hAnsi="Courier New" w:cs="Courier New"/>
            <w:color w:val="1A1AA6"/>
            <w:sz w:val="20"/>
            <w:szCs w:val="20"/>
          </w:rPr>
          <w:delText xml:space="preserve">deleteMOPractCertResponse. </w:delText>
        </w:r>
        <w:r w:rsidR="00E24E84" w:rsidDel="004C2D06">
          <w:delText>Метод позволяет удалить сертификат</w:delText>
        </w:r>
        <w:r w:rsidR="00E24E84" w:rsidRPr="00E24E84" w:rsidDel="004C2D06">
          <w:delText xml:space="preserve"> </w:delText>
        </w:r>
        <w:r w:rsidR="00E24E84" w:rsidDel="004C2D06">
          <w:delText xml:space="preserve">по </w:delText>
        </w:r>
        <w:r w:rsidR="00E24E84" w:rsidRPr="008E21EC" w:rsidDel="004C2D06">
          <w:rPr>
            <w:lang w:val="en-US"/>
          </w:rPr>
          <w:delText>id</w:delText>
        </w:r>
        <w:r w:rsidR="00E24E84" w:rsidDel="004C2D06">
          <w:delText>.</w:delText>
        </w:r>
        <w:r w:rsidR="008E21EC" w:rsidDel="004C2D06">
          <w:delText xml:space="preserve"> </w:delText>
        </w:r>
        <w:r w:rsidR="00E24E84" w:rsidDel="004C2D06">
          <w:delText>В ответе приходит целиком запись, как она была записана в базе</w:delText>
        </w:r>
        <w:r w:rsidDel="004C2D06">
          <w:delText xml:space="preserve"> </w:delText>
        </w:r>
        <w:r w:rsidDel="004C2D06">
          <w:rPr>
            <w:lang w:val="en-US"/>
          </w:rPr>
          <w:delText>PUMP</w:delText>
        </w:r>
        <w:r w:rsidR="00E24E84" w:rsidDel="004C2D06">
          <w:delText>.</w:delText>
        </w:r>
        <w:r w:rsidR="00E24E84" w:rsidRPr="008E21EC" w:rsidDel="004C2D06">
          <w:br/>
        </w:r>
        <w:r w:rsidR="00A74EC6" w:rsidDel="004C2D06">
          <w:delText>Потенциальные ошибки при вызове метода могут быть обусловлены</w:delText>
        </w:r>
        <w:r w:rsidR="00E24E84" w:rsidDel="004C2D06">
          <w:delText>:</w:delText>
        </w:r>
        <w:r w:rsidR="00E24E84" w:rsidDel="004C2D06">
          <w:br/>
          <w:delText>1. Неверной авторизацией или отсутствием грантов</w:delText>
        </w:r>
        <w:r w:rsidRPr="00C45B3C" w:rsidDel="004C2D06">
          <w:delText xml:space="preserve"> </w:delText>
        </w:r>
        <w:r w:rsidDel="004C2D06">
          <w:delText>на выполняемую операцию</w:delText>
        </w:r>
        <w:r w:rsidR="00E24E84" w:rsidDel="004C2D06">
          <w:delText>.</w:delText>
        </w:r>
        <w:r w:rsidR="00E24E84" w:rsidDel="004C2D06">
          <w:br/>
          <w:delText xml:space="preserve">2. Неверными </w:delText>
        </w:r>
        <w:r w:rsidR="00E24E84" w:rsidDel="004C2D06">
          <w:rPr>
            <w:lang w:val="en-US"/>
          </w:rPr>
          <w:delText>id</w:delText>
        </w:r>
        <w:r w:rsidR="00E24E84" w:rsidRPr="00E508EB" w:rsidDel="004C2D06">
          <w:delText xml:space="preserve"> </w:delText>
        </w:r>
        <w:r w:rsidDel="004C2D06">
          <w:delText>объекта</w:delText>
        </w:r>
        <w:r w:rsidR="00E24E84" w:rsidDel="004C2D06">
          <w:delText>.</w:delText>
        </w:r>
      </w:del>
    </w:p>
    <w:p w:rsidR="00E508EB" w:rsidDel="004C2D06" w:rsidRDefault="00E508EB" w:rsidP="004C2D06">
      <w:pPr>
        <w:pStyle w:val="a4"/>
        <w:rPr>
          <w:del w:id="71" w:author="Iryna Sokolova" w:date="2017-05-11T09:12:00Z"/>
        </w:rPr>
        <w:pPrChange w:id="72" w:author="Iryna Sokolova" w:date="2017-05-11T09:12:00Z">
          <w:pPr/>
        </w:pPrChange>
      </w:pPr>
      <w:del w:id="73" w:author="Iryna Sokolova" w:date="2017-05-11T09:12:00Z">
        <w:r w:rsidDel="004C2D06">
          <w:rPr>
            <w:noProof/>
            <w:lang w:eastAsia="ru-RU"/>
          </w:rPr>
          <w:drawing>
            <wp:inline distT="0" distB="0" distL="0" distR="0" wp14:anchorId="49054DA2" wp14:editId="6B8011D2">
              <wp:extent cx="4124325" cy="1181100"/>
              <wp:effectExtent l="0" t="0" r="9525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E508EB" w:rsidDel="004C2D06" w:rsidRDefault="00E508EB" w:rsidP="004C2D06">
      <w:pPr>
        <w:pStyle w:val="a4"/>
        <w:rPr>
          <w:del w:id="74" w:author="Iryna Sokolova" w:date="2017-05-11T09:12:00Z"/>
        </w:rPr>
        <w:pPrChange w:id="75" w:author="Iryna Sokolova" w:date="2017-05-11T09:12:00Z">
          <w:pPr/>
        </w:pPrChange>
      </w:pPr>
      <w:del w:id="76" w:author="Iryna Sokolova" w:date="2017-05-11T09:12:00Z">
        <w:r w:rsidDel="004C2D06">
          <w:rPr>
            <w:noProof/>
            <w:lang w:eastAsia="ru-RU"/>
          </w:rPr>
          <w:drawing>
            <wp:inline distT="0" distB="0" distL="0" distR="0" wp14:anchorId="2B389A8E" wp14:editId="358DF767">
              <wp:extent cx="4000500" cy="1143000"/>
              <wp:effectExtent l="0" t="0" r="0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0" cy="1143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E508EB" w:rsidRPr="001905EC" w:rsidDel="004C2D06" w:rsidRDefault="00E508EB" w:rsidP="004C2D06">
      <w:pPr>
        <w:pStyle w:val="a4"/>
        <w:rPr>
          <w:del w:id="77" w:author="Iryna Sokolova" w:date="2017-05-11T09:12:00Z"/>
        </w:rPr>
        <w:pPrChange w:id="78" w:author="Iryna Sokolova" w:date="2017-05-11T09:12:00Z">
          <w:pPr>
            <w:pStyle w:val="2"/>
          </w:pPr>
        </w:pPrChange>
      </w:pPr>
      <w:del w:id="79" w:author="Iryna Sokolova" w:date="2017-05-11T09:12:00Z">
        <w:r w:rsidRPr="001905EC" w:rsidDel="004C2D06">
          <w:delText>Влияние на запись</w:delText>
        </w:r>
      </w:del>
    </w:p>
    <w:p w:rsidR="00E508EB" w:rsidDel="004C2D06" w:rsidRDefault="00E508EB" w:rsidP="004C2D06">
      <w:pPr>
        <w:pStyle w:val="a4"/>
        <w:rPr>
          <w:del w:id="80" w:author="Iryna Sokolova" w:date="2017-05-11T09:12:00Z"/>
        </w:rPr>
        <w:pPrChange w:id="81" w:author="Iryna Sokolova" w:date="2017-05-11T09:12:00Z">
          <w:pPr/>
        </w:pPrChange>
      </w:pPr>
      <w:del w:id="82" w:author="Iryna Sokolova" w:date="2017-05-11T09:12:00Z">
        <w:r w:rsidDel="004C2D06">
          <w:delText xml:space="preserve">Удаляется запись </w:delText>
        </w:r>
        <w:r w:rsidR="00C034E5" w:rsidDel="004C2D06">
          <w:delText xml:space="preserve"> о сертификате в </w:delText>
        </w:r>
        <w:r w:rsidDel="004C2D06">
          <w:delText xml:space="preserve">реестре </w:delText>
        </w:r>
        <w:r w:rsidR="00C034E5" w:rsidDel="004C2D06">
          <w:delText>медработников</w:delText>
        </w:r>
        <w:r w:rsidDel="004C2D06">
          <w:delText xml:space="preserve"> ПУМП</w:delText>
        </w:r>
      </w:del>
    </w:p>
    <w:p w:rsidR="00E508EB" w:rsidRPr="001905EC" w:rsidDel="004C2D06" w:rsidRDefault="00E508EB" w:rsidP="004C2D06">
      <w:pPr>
        <w:pStyle w:val="a4"/>
        <w:rPr>
          <w:del w:id="83" w:author="Iryna Sokolova" w:date="2017-05-11T09:12:00Z"/>
        </w:rPr>
        <w:pPrChange w:id="84" w:author="Iryna Sokolova" w:date="2017-05-11T09:12:00Z">
          <w:pPr>
            <w:pStyle w:val="2"/>
          </w:pPr>
        </w:pPrChange>
      </w:pPr>
      <w:del w:id="85" w:author="Iryna Sokolova" w:date="2017-05-11T09:12:00Z">
        <w:r w:rsidRPr="001905EC" w:rsidDel="004C2D06">
          <w:delText>Влияние на чтение</w:delText>
        </w:r>
      </w:del>
    </w:p>
    <w:p w:rsidR="00E508EB" w:rsidDel="004C2D06" w:rsidRDefault="00322ED6" w:rsidP="004C2D06">
      <w:pPr>
        <w:pStyle w:val="a4"/>
        <w:rPr>
          <w:del w:id="86" w:author="Iryna Sokolova" w:date="2017-05-11T09:12:00Z"/>
        </w:rPr>
        <w:pPrChange w:id="87" w:author="Iryna Sokolova" w:date="2017-05-11T09:12:00Z">
          <w:pPr/>
        </w:pPrChange>
      </w:pPr>
      <w:del w:id="88" w:author="Iryna Sokolova" w:date="2017-05-11T09:12:00Z">
        <w:r w:rsidDel="004C2D06">
          <w:delText>Сертификат</w:delText>
        </w:r>
        <w:r w:rsidR="00E508EB" w:rsidDel="004C2D06">
          <w:delText xml:space="preserve"> </w:delText>
        </w:r>
        <w:r w:rsidDel="004C2D06">
          <w:delText>исчезает</w:delText>
        </w:r>
        <w:r w:rsidR="00E508EB" w:rsidDel="004C2D06">
          <w:delText xml:space="preserve"> из списка сертификатов</w:delText>
        </w:r>
        <w:r w:rsidR="00C034E5" w:rsidDel="004C2D06">
          <w:delText>, относящегося к  данному медработнику</w:delText>
        </w:r>
        <w:r w:rsidR="00E508EB" w:rsidDel="004C2D06">
          <w:delText xml:space="preserve"> </w:delText>
        </w:r>
        <w:r w:rsidR="00C034E5" w:rsidDel="004C2D06">
          <w:delText xml:space="preserve">, который можно получить </w:delText>
        </w:r>
        <w:r w:rsidR="00E508EB" w:rsidRPr="00E508EB" w:rsidDel="004C2D06">
          <w:delText xml:space="preserve"> </w:delText>
        </w:r>
        <w:r w:rsidR="00E508EB" w:rsidDel="004C2D06">
          <w:delText xml:space="preserve"> в результате работы </w:delText>
        </w:r>
        <w:r w:rsidDel="004C2D06">
          <w:delText>операции getMOPract</w:delText>
        </w:r>
        <w:r w:rsidR="00E508EB" w:rsidDel="004C2D06">
          <w:delText>.</w:delText>
        </w:r>
      </w:del>
    </w:p>
    <w:p w:rsidR="00F301AB" w:rsidRPr="00322ED6" w:rsidDel="004C2D06" w:rsidRDefault="00E24E84" w:rsidP="004C2D06">
      <w:pPr>
        <w:pStyle w:val="a4"/>
        <w:rPr>
          <w:del w:id="89" w:author="Iryna Sokolova" w:date="2017-05-11T09:12:00Z"/>
        </w:rPr>
        <w:pPrChange w:id="90" w:author="Iryna Sokolova" w:date="2017-05-11T09:12:00Z">
          <w:pPr>
            <w:pStyle w:val="a4"/>
          </w:pPr>
        </w:pPrChange>
      </w:pPr>
      <w:del w:id="91" w:author="Iryna Sokolova" w:date="2017-05-11T09:12:00Z">
        <w:r w:rsidDel="004C2D06">
          <w:br/>
        </w:r>
        <w:r w:rsidR="00322ED6" w:rsidDel="004C2D06">
          <w:delText xml:space="preserve">Изменилось свойство поля </w:delText>
        </w:r>
        <w:r w:rsidR="00322ED6" w:rsidDel="004C2D06">
          <w:rPr>
            <w:lang w:val="en-US"/>
          </w:rPr>
          <w:delText>specCertSeria</w:delText>
        </w:r>
      </w:del>
    </w:p>
    <w:p w:rsidR="00322ED6" w:rsidRPr="00085EF8" w:rsidDel="004C2D06" w:rsidRDefault="00322ED6" w:rsidP="004C2D06">
      <w:pPr>
        <w:pStyle w:val="a4"/>
        <w:rPr>
          <w:del w:id="92" w:author="Iryna Sokolova" w:date="2017-05-11T09:12:00Z"/>
        </w:rPr>
        <w:pPrChange w:id="93" w:author="Iryna Sokolova" w:date="2017-05-11T09:12:00Z">
          <w:pPr>
            <w:pStyle w:val="2"/>
          </w:pPr>
        </w:pPrChange>
      </w:pPr>
      <w:del w:id="94" w:author="Iryna Sokolova" w:date="2017-05-11T09:12:00Z">
        <w:r w:rsidRPr="00085EF8" w:rsidDel="004C2D06">
          <w:delText>Краткое описание сути изменений</w:delText>
        </w:r>
      </w:del>
    </w:p>
    <w:p w:rsidR="00E24E84" w:rsidDel="004C2D06" w:rsidRDefault="002373A8" w:rsidP="004C2D06">
      <w:pPr>
        <w:pStyle w:val="a4"/>
        <w:rPr>
          <w:del w:id="95" w:author="Iryna Sokolova" w:date="2017-05-11T09:12:00Z"/>
        </w:rPr>
        <w:pPrChange w:id="96" w:author="Iryna Sokolova" w:date="2017-05-11T09:12:00Z">
          <w:pPr/>
        </w:pPrChange>
      </w:pPr>
      <w:del w:id="97" w:author="Iryna Sokolova" w:date="2017-05-11T09:12:00Z">
        <w:r w:rsidDel="004C2D06">
          <w:delText>В методах, с помощью которых можно изменить сертификат,</w:delText>
        </w:r>
        <w:r w:rsidR="00322ED6" w:rsidRPr="00322ED6" w:rsidDel="004C2D06">
          <w:delText xml:space="preserve"> </w:delText>
        </w:r>
        <w:r w:rsidDel="004C2D06">
          <w:delText xml:space="preserve"> </w:delText>
        </w:r>
        <w:r w:rsidRPr="002373A8" w:rsidDel="004C2D06">
          <w:delText>createUpdateMoPract</w:delText>
        </w:r>
        <w:r w:rsidDel="004C2D06">
          <w:delText xml:space="preserve">, </w:delText>
        </w:r>
        <w:r w:rsidRPr="0046546E" w:rsidDel="004C2D06">
          <w:delText>createUpdateMOPractCert</w:delText>
        </w:r>
        <w:r w:rsidDel="004C2D06">
          <w:delText xml:space="preserve"> поле </w:delText>
        </w:r>
        <w:r w:rsidRPr="00322ED6" w:rsidDel="004C2D06">
          <w:rPr>
            <w:lang w:val="en-US"/>
          </w:rPr>
          <w:delText>specCertSeria</w:delText>
        </w:r>
        <w:r w:rsidR="00A74EC6" w:rsidDel="004C2D06">
          <w:delText xml:space="preserve"> </w:delText>
        </w:r>
        <w:r w:rsidDel="004C2D06">
          <w:delText>стало необязательным.</w:delText>
        </w:r>
      </w:del>
    </w:p>
    <w:p w:rsidR="00322ED6" w:rsidDel="004C2D06" w:rsidRDefault="00322ED6" w:rsidP="004C2D06">
      <w:pPr>
        <w:pStyle w:val="a4"/>
        <w:rPr>
          <w:del w:id="98" w:author="Iryna Sokolova" w:date="2017-05-11T09:12:00Z"/>
        </w:rPr>
        <w:pPrChange w:id="99" w:author="Iryna Sokolova" w:date="2017-05-11T09:12:00Z">
          <w:pPr>
            <w:pStyle w:val="a3"/>
            <w:ind w:left="495"/>
          </w:pPr>
        </w:pPrChange>
      </w:pPr>
    </w:p>
    <w:p w:rsidR="00322ED6" w:rsidRPr="00E24E84" w:rsidDel="004C2D06" w:rsidRDefault="00322ED6" w:rsidP="004C2D06">
      <w:pPr>
        <w:pStyle w:val="a4"/>
        <w:rPr>
          <w:del w:id="100" w:author="Iryna Sokolova" w:date="2017-05-11T09:12:00Z"/>
        </w:rPr>
        <w:pPrChange w:id="101" w:author="Iryna Sokolova" w:date="2017-05-11T09:12:00Z">
          <w:pPr/>
        </w:pPrChange>
      </w:pPr>
      <w:del w:id="102" w:author="Iryna Sokolova" w:date="2017-05-11T09:12:00Z">
        <w:r w:rsidDel="004C2D06">
          <w:rPr>
            <w:noProof/>
            <w:lang w:eastAsia="ru-RU"/>
          </w:rPr>
          <w:drawing>
            <wp:inline distT="0" distB="0" distL="0" distR="0" wp14:anchorId="58F63BBC" wp14:editId="795E8ED5">
              <wp:extent cx="5940425" cy="152400"/>
              <wp:effectExtent l="0" t="0" r="3175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5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322ED6" w:rsidRPr="001905EC" w:rsidDel="004C2D06" w:rsidRDefault="00322ED6" w:rsidP="004C2D06">
      <w:pPr>
        <w:pStyle w:val="a4"/>
        <w:rPr>
          <w:del w:id="103" w:author="Iryna Sokolova" w:date="2017-05-11T09:12:00Z"/>
        </w:rPr>
        <w:pPrChange w:id="104" w:author="Iryna Sokolova" w:date="2017-05-11T09:12:00Z">
          <w:pPr>
            <w:pStyle w:val="2"/>
          </w:pPr>
        </w:pPrChange>
      </w:pPr>
      <w:del w:id="105" w:author="Iryna Sokolova" w:date="2017-05-11T09:12:00Z">
        <w:r w:rsidRPr="001905EC" w:rsidDel="004C2D06">
          <w:delText>Влияние на запись</w:delText>
        </w:r>
      </w:del>
    </w:p>
    <w:p w:rsidR="00322ED6" w:rsidRPr="00322ED6" w:rsidDel="004C2D06" w:rsidRDefault="00322ED6" w:rsidP="004C2D06">
      <w:pPr>
        <w:pStyle w:val="a4"/>
        <w:rPr>
          <w:del w:id="106" w:author="Iryna Sokolova" w:date="2017-05-11T09:12:00Z"/>
        </w:rPr>
        <w:pPrChange w:id="107" w:author="Iryna Sokolova" w:date="2017-05-11T09:12:00Z">
          <w:pPr/>
        </w:pPrChange>
      </w:pPr>
      <w:del w:id="108" w:author="Iryna Sokolova" w:date="2017-05-11T09:12:00Z">
        <w:r w:rsidDel="004C2D06">
          <w:delText xml:space="preserve">Позволяет записать сертификат в реестр сертификатов </w:delText>
        </w:r>
        <w:r w:rsidR="00A74EC6" w:rsidDel="004C2D06">
          <w:delText xml:space="preserve">ПУМП </w:delText>
        </w:r>
        <w:r w:rsidDel="004C2D06">
          <w:delText>без серии сертификатов.</w:delText>
        </w:r>
      </w:del>
    </w:p>
    <w:p w:rsidR="00322ED6" w:rsidRPr="001905EC" w:rsidDel="004C2D06" w:rsidRDefault="00322ED6" w:rsidP="004C2D06">
      <w:pPr>
        <w:pStyle w:val="a4"/>
        <w:rPr>
          <w:del w:id="109" w:author="Iryna Sokolova" w:date="2017-05-11T09:12:00Z"/>
        </w:rPr>
        <w:pPrChange w:id="110" w:author="Iryna Sokolova" w:date="2017-05-11T09:12:00Z">
          <w:pPr>
            <w:pStyle w:val="2"/>
          </w:pPr>
        </w:pPrChange>
      </w:pPr>
      <w:del w:id="111" w:author="Iryna Sokolova" w:date="2017-05-11T09:12:00Z">
        <w:r w:rsidRPr="001905EC" w:rsidDel="004C2D06">
          <w:delText>Влияние на чтение</w:delText>
        </w:r>
      </w:del>
    </w:p>
    <w:p w:rsidR="00322ED6" w:rsidDel="004C2D06" w:rsidRDefault="00322ED6" w:rsidP="004C2D06">
      <w:pPr>
        <w:pStyle w:val="a4"/>
        <w:rPr>
          <w:del w:id="112" w:author="Iryna Sokolova" w:date="2017-05-11T09:12:00Z"/>
        </w:rPr>
        <w:pPrChange w:id="113" w:author="Iryna Sokolova" w:date="2017-05-11T09:12:00Z">
          <w:pPr/>
        </w:pPrChange>
      </w:pPr>
      <w:del w:id="114" w:author="Iryna Sokolova" w:date="2017-05-11T09:12:00Z">
        <w:r w:rsidDel="004C2D06">
          <w:delText xml:space="preserve">Не выдает серию сертификата в случае её отсутствия в операциях   </w:delText>
        </w:r>
        <w:r w:rsidRPr="002373A8" w:rsidDel="004C2D06">
          <w:delText>createUpdateMoPract</w:delText>
        </w:r>
        <w:r w:rsidDel="004C2D06">
          <w:delText xml:space="preserve">, </w:delText>
        </w:r>
        <w:r w:rsidRPr="0046546E" w:rsidDel="004C2D06">
          <w:delText>createUpdateMOPractCert</w:delText>
        </w:r>
        <w:r w:rsidDel="004C2D06">
          <w:delText>.</w:delText>
        </w:r>
      </w:del>
    </w:p>
    <w:p w:rsidR="009C5BB5" w:rsidRPr="00322ED6" w:rsidDel="004C2D06" w:rsidRDefault="00E24E84" w:rsidP="004C2D06">
      <w:pPr>
        <w:pStyle w:val="a4"/>
        <w:rPr>
          <w:del w:id="115" w:author="Iryna Sokolova" w:date="2017-05-11T09:12:00Z"/>
        </w:rPr>
        <w:pPrChange w:id="116" w:author="Iryna Sokolova" w:date="2017-05-11T09:12:00Z">
          <w:pPr>
            <w:pStyle w:val="a4"/>
          </w:pPr>
        </w:pPrChange>
      </w:pPr>
      <w:del w:id="117" w:author="Iryna Sokolova" w:date="2017-05-11T09:12:00Z">
        <w:r w:rsidRPr="00E24E84" w:rsidDel="004C2D06">
          <w:br/>
        </w:r>
        <w:r w:rsidR="00575B55" w:rsidRPr="00DB3721" w:rsidDel="004C2D06">
          <w:delText xml:space="preserve">SOAP для </w:delText>
        </w:r>
        <w:r w:rsidR="00575B55" w:rsidDel="004C2D06">
          <w:delText>основных операций</w:delText>
        </w:r>
        <w:r w:rsidR="00575B55" w:rsidRPr="00DB3721" w:rsidDel="004C2D06">
          <w:br/>
        </w:r>
        <w:r w:rsidR="00575B55" w:rsidRPr="00DB3721" w:rsidDel="004C2D06">
          <w:rPr>
            <w:rStyle w:val="a7"/>
          </w:rPr>
          <w:delText xml:space="preserve">Схема: </w:delText>
        </w:r>
        <w:r w:rsidR="00575B55" w:rsidRPr="00575B55" w:rsidDel="004C2D06">
          <w:rPr>
            <w:rStyle w:val="a7"/>
          </w:rPr>
          <w:delText>http://172.29.4.26:8080/module-pmp/ws/pmpWs?wsdl=PmpWs.wsdl</w:delText>
        </w:r>
        <w:r w:rsidR="00575B55" w:rsidRPr="00DB3721" w:rsidDel="004C2D06">
          <w:rPr>
            <w:rStyle w:val="a7"/>
          </w:rPr>
          <w:br/>
        </w:r>
        <w:r w:rsidR="00575B55" w:rsidRPr="00DB3721" w:rsidDel="004C2D06">
          <w:br/>
        </w:r>
        <w:r w:rsidR="0028606F" w:rsidDel="004C2D06">
          <w:delText xml:space="preserve">Изменился тип </w:delText>
        </w:r>
        <w:r w:rsidR="009C5BB5" w:rsidDel="004C2D06">
          <w:delText xml:space="preserve"> поля </w:delText>
        </w:r>
        <w:r w:rsidR="009C5BB5" w:rsidRPr="009C5BB5" w:rsidDel="004C2D06">
          <w:rPr>
            <w:lang w:val="en-US"/>
          </w:rPr>
          <w:delText>cureResult</w:delText>
        </w:r>
      </w:del>
    </w:p>
    <w:p w:rsidR="009C5BB5" w:rsidRPr="00085EF8" w:rsidDel="004C2D06" w:rsidRDefault="009C5BB5" w:rsidP="004C2D06">
      <w:pPr>
        <w:pStyle w:val="a4"/>
        <w:rPr>
          <w:del w:id="118" w:author="Iryna Sokolova" w:date="2017-05-11T09:12:00Z"/>
        </w:rPr>
        <w:pPrChange w:id="119" w:author="Iryna Sokolova" w:date="2017-05-11T09:12:00Z">
          <w:pPr>
            <w:pStyle w:val="2"/>
          </w:pPr>
        </w:pPrChange>
      </w:pPr>
      <w:del w:id="120" w:author="Iryna Sokolova" w:date="2017-05-11T09:12:00Z">
        <w:r w:rsidRPr="00085EF8" w:rsidDel="004C2D06">
          <w:delText>Краткое описание сути изменений</w:delText>
        </w:r>
      </w:del>
    </w:p>
    <w:p w:rsidR="009C5BB5" w:rsidRPr="009C5BB5" w:rsidDel="004C2D06" w:rsidRDefault="009C5BB5" w:rsidP="004C2D06">
      <w:pPr>
        <w:pStyle w:val="a4"/>
        <w:rPr>
          <w:del w:id="121" w:author="Iryna Sokolova" w:date="2017-05-11T09:12:00Z"/>
        </w:rPr>
        <w:pPrChange w:id="122" w:author="Iryna Sokolova" w:date="2017-05-11T09:12:00Z">
          <w:pPr/>
        </w:pPrChange>
      </w:pPr>
      <w:del w:id="123" w:author="Iryna Sokolova" w:date="2017-05-11T09:12:00Z">
        <w:r w:rsidDel="004C2D06">
          <w:delText>В методах, с помощью которых сохранить/изменить документ</w:delText>
        </w:r>
        <w:r w:rsidR="00A74EC6" w:rsidDel="004C2D06">
          <w:delText xml:space="preserve"> (ТАП/Ф66)</w:delText>
        </w:r>
        <w:r w:rsidDel="004C2D06">
          <w:delText xml:space="preserve"> изменился</w:delText>
        </w:r>
        <w:r w:rsidRPr="009C5BB5" w:rsidDel="004C2D06">
          <w:delText xml:space="preserve"> </w:delText>
        </w:r>
        <w:r w:rsidDel="004C2D06">
          <w:delText xml:space="preserve">тип поля </w:delText>
        </w:r>
        <w:r w:rsidR="0028606F" w:rsidDel="004C2D06">
          <w:rPr>
            <w:lang w:val="en-US"/>
          </w:rPr>
          <w:delText>cu</w:delText>
        </w:r>
        <w:r w:rsidDel="004C2D06">
          <w:rPr>
            <w:lang w:val="en-US"/>
          </w:rPr>
          <w:delText>reResult</w:delText>
        </w:r>
        <w:r w:rsidDel="004C2D06">
          <w:delText xml:space="preserve">(результат обращения) со </w:delText>
        </w:r>
        <w:r w:rsidDel="004C2D06">
          <w:rPr>
            <w:lang w:val="en-US"/>
          </w:rPr>
          <w:delText>String</w:delText>
        </w:r>
        <w:r w:rsidRPr="009C5BB5" w:rsidDel="004C2D06">
          <w:delText xml:space="preserve"> </w:delText>
        </w:r>
        <w:r w:rsidDel="004C2D06">
          <w:delText xml:space="preserve">на </w:delText>
        </w:r>
        <w:r w:rsidDel="004C2D06">
          <w:rPr>
            <w:lang w:val="en-US"/>
          </w:rPr>
          <w:delText>int</w:delText>
        </w:r>
        <w:r w:rsidRPr="009C5BB5" w:rsidDel="004C2D06">
          <w:delText>.</w:delText>
        </w:r>
      </w:del>
    </w:p>
    <w:p w:rsidR="009C5BB5" w:rsidDel="004C2D06" w:rsidRDefault="009C5BB5" w:rsidP="004C2D06">
      <w:pPr>
        <w:pStyle w:val="a4"/>
        <w:rPr>
          <w:del w:id="124" w:author="Iryna Sokolova" w:date="2017-05-11T09:12:00Z"/>
        </w:rPr>
        <w:pPrChange w:id="125" w:author="Iryna Sokolova" w:date="2017-05-11T09:12:00Z">
          <w:pPr>
            <w:pStyle w:val="a3"/>
            <w:ind w:left="495"/>
          </w:pPr>
        </w:pPrChange>
      </w:pPr>
    </w:p>
    <w:p w:rsidR="009C5BB5" w:rsidRPr="00E24E84" w:rsidDel="004C2D06" w:rsidRDefault="009C5BB5" w:rsidP="004C2D06">
      <w:pPr>
        <w:pStyle w:val="a4"/>
        <w:rPr>
          <w:del w:id="126" w:author="Iryna Sokolova" w:date="2017-05-11T09:12:00Z"/>
        </w:rPr>
        <w:pPrChange w:id="127" w:author="Iryna Sokolova" w:date="2017-05-11T09:12:00Z">
          <w:pPr/>
        </w:pPrChange>
      </w:pPr>
      <w:del w:id="128" w:author="Iryna Sokolova" w:date="2017-05-11T09:12:00Z">
        <w:r w:rsidDel="004C2D06">
          <w:rPr>
            <w:noProof/>
            <w:lang w:eastAsia="ru-RU"/>
          </w:rPr>
          <w:drawing>
            <wp:inline distT="0" distB="0" distL="0" distR="0" wp14:anchorId="56DB44D9" wp14:editId="34ED2B79">
              <wp:extent cx="5940425" cy="291465"/>
              <wp:effectExtent l="0" t="0" r="3175" b="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91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9C5BB5" w:rsidRPr="001905EC" w:rsidDel="004C2D06" w:rsidRDefault="009C5BB5" w:rsidP="004C2D06">
      <w:pPr>
        <w:pStyle w:val="a4"/>
        <w:rPr>
          <w:del w:id="129" w:author="Iryna Sokolova" w:date="2017-05-11T09:12:00Z"/>
        </w:rPr>
        <w:pPrChange w:id="130" w:author="Iryna Sokolova" w:date="2017-05-11T09:12:00Z">
          <w:pPr>
            <w:pStyle w:val="2"/>
          </w:pPr>
        </w:pPrChange>
      </w:pPr>
      <w:del w:id="131" w:author="Iryna Sokolova" w:date="2017-05-11T09:12:00Z">
        <w:r w:rsidRPr="001905EC" w:rsidDel="004C2D06">
          <w:delText>Влияние на запись</w:delText>
        </w:r>
      </w:del>
    </w:p>
    <w:p w:rsidR="009C5BB5" w:rsidRPr="00322ED6" w:rsidDel="004C2D06" w:rsidRDefault="00C034E5" w:rsidP="004C2D06">
      <w:pPr>
        <w:pStyle w:val="a4"/>
        <w:rPr>
          <w:del w:id="132" w:author="Iryna Sokolova" w:date="2017-05-11T09:12:00Z"/>
        </w:rPr>
        <w:pPrChange w:id="133" w:author="Iryna Sokolova" w:date="2017-05-11T09:12:00Z">
          <w:pPr/>
        </w:pPrChange>
      </w:pPr>
      <w:del w:id="134" w:author="Iryna Sokolova" w:date="2017-05-11T09:12:00Z">
        <w:r w:rsidDel="004C2D06">
          <w:delText xml:space="preserve">В случае неверного </w:delText>
        </w:r>
        <w:r w:rsidR="00B16323" w:rsidDel="004C2D06">
          <w:delText>значения выдается ошибка формата.</w:delText>
        </w:r>
      </w:del>
    </w:p>
    <w:p w:rsidR="009C5BB5" w:rsidRPr="001905EC" w:rsidDel="004C2D06" w:rsidRDefault="009C5BB5" w:rsidP="004C2D06">
      <w:pPr>
        <w:pStyle w:val="a4"/>
        <w:rPr>
          <w:del w:id="135" w:author="Iryna Sokolova" w:date="2017-05-11T09:12:00Z"/>
        </w:rPr>
        <w:pPrChange w:id="136" w:author="Iryna Sokolova" w:date="2017-05-11T09:12:00Z">
          <w:pPr>
            <w:pStyle w:val="2"/>
          </w:pPr>
        </w:pPrChange>
      </w:pPr>
      <w:del w:id="137" w:author="Iryna Sokolova" w:date="2017-05-11T09:12:00Z">
        <w:r w:rsidRPr="001905EC" w:rsidDel="004C2D06">
          <w:delText>Влияние на чтение</w:delText>
        </w:r>
      </w:del>
    </w:p>
    <w:p w:rsidR="009C5BB5" w:rsidDel="004C2D06" w:rsidRDefault="009C5BB5" w:rsidP="004C2D06">
      <w:pPr>
        <w:pStyle w:val="a4"/>
        <w:rPr>
          <w:del w:id="138" w:author="Iryna Sokolova" w:date="2017-05-11T09:12:00Z"/>
        </w:rPr>
        <w:pPrChange w:id="139" w:author="Iryna Sokolova" w:date="2017-05-11T09:12:00Z">
          <w:pPr/>
        </w:pPrChange>
      </w:pPr>
      <w:del w:id="140" w:author="Iryna Sokolova" w:date="2017-05-11T09:12:00Z">
        <w:r w:rsidDel="004C2D06">
          <w:delText>Нет</w:delText>
        </w:r>
      </w:del>
    </w:p>
    <w:p w:rsidR="0028606F" w:rsidRPr="00C45B3C" w:rsidDel="004C2D06" w:rsidRDefault="0028606F" w:rsidP="004C2D06">
      <w:pPr>
        <w:pStyle w:val="a4"/>
        <w:rPr>
          <w:del w:id="141" w:author="Iryna Sokolova" w:date="2017-05-11T09:12:00Z"/>
        </w:rPr>
        <w:pPrChange w:id="142" w:author="Iryna Sokolova" w:date="2017-05-11T09:12:00Z">
          <w:pPr>
            <w:pStyle w:val="a4"/>
          </w:pPr>
        </w:pPrChange>
      </w:pPr>
      <w:del w:id="143" w:author="Iryna Sokolova" w:date="2017-05-11T09:12:00Z">
        <w:r w:rsidDel="004C2D06">
          <w:delText xml:space="preserve">Изменился тип  поля </w:delText>
        </w:r>
        <w:r w:rsidDel="004C2D06">
          <w:rPr>
            <w:lang w:val="en-US"/>
          </w:rPr>
          <w:delText>documentId</w:delText>
        </w:r>
      </w:del>
    </w:p>
    <w:p w:rsidR="0028606F" w:rsidRPr="00085EF8" w:rsidDel="004C2D06" w:rsidRDefault="0028606F" w:rsidP="004C2D06">
      <w:pPr>
        <w:pStyle w:val="a4"/>
        <w:rPr>
          <w:del w:id="144" w:author="Iryna Sokolova" w:date="2017-05-11T09:12:00Z"/>
        </w:rPr>
        <w:pPrChange w:id="145" w:author="Iryna Sokolova" w:date="2017-05-11T09:12:00Z">
          <w:pPr>
            <w:pStyle w:val="2"/>
          </w:pPr>
        </w:pPrChange>
      </w:pPr>
      <w:del w:id="146" w:author="Iryna Sokolova" w:date="2017-05-11T09:12:00Z">
        <w:r w:rsidRPr="00085EF8" w:rsidDel="004C2D06">
          <w:delText>Краткое описание сути изменений</w:delText>
        </w:r>
      </w:del>
    </w:p>
    <w:p w:rsidR="0028606F" w:rsidRPr="009C5BB5" w:rsidDel="004C2D06" w:rsidRDefault="0028606F" w:rsidP="004C2D06">
      <w:pPr>
        <w:pStyle w:val="a4"/>
        <w:rPr>
          <w:del w:id="147" w:author="Iryna Sokolova" w:date="2017-05-11T09:12:00Z"/>
        </w:rPr>
        <w:pPrChange w:id="148" w:author="Iryna Sokolova" w:date="2017-05-11T09:12:00Z">
          <w:pPr/>
        </w:pPrChange>
      </w:pPr>
      <w:del w:id="149" w:author="Iryna Sokolova" w:date="2017-05-11T09:12:00Z">
        <w:r w:rsidDel="004C2D06">
          <w:delText>В методах, с помощью которых сохранить/изменить</w:delText>
        </w:r>
        <w:r w:rsidRPr="0028606F" w:rsidDel="004C2D06">
          <w:delText>/</w:delText>
        </w:r>
        <w:r w:rsidDel="004C2D06">
          <w:delText>прочитать документ</w:delText>
        </w:r>
        <w:r w:rsidR="007D55BD" w:rsidDel="004C2D06">
          <w:delText xml:space="preserve"> (ТАП/Ф66)</w:delText>
        </w:r>
        <w:r w:rsidDel="004C2D06">
          <w:delText xml:space="preserve"> изменился</w:delText>
        </w:r>
        <w:r w:rsidRPr="009C5BB5" w:rsidDel="004C2D06">
          <w:delText xml:space="preserve"> </w:delText>
        </w:r>
        <w:r w:rsidDel="004C2D06">
          <w:delText>тип поля документа</w:delText>
        </w:r>
        <w:r w:rsidRPr="009C5BB5" w:rsidDel="004C2D06">
          <w:delText xml:space="preserve"> </w:delText>
        </w:r>
        <w:r w:rsidDel="004C2D06">
          <w:rPr>
            <w:lang w:val="en-US"/>
          </w:rPr>
          <w:delText>documentId</w:delText>
        </w:r>
        <w:r w:rsidDel="004C2D06">
          <w:delText xml:space="preserve">(идентификатор документа) со </w:delText>
        </w:r>
        <w:r w:rsidDel="004C2D06">
          <w:rPr>
            <w:lang w:val="en-US"/>
          </w:rPr>
          <w:delText>String</w:delText>
        </w:r>
        <w:r w:rsidRPr="009C5BB5" w:rsidDel="004C2D06">
          <w:delText xml:space="preserve"> </w:delText>
        </w:r>
        <w:r w:rsidDel="004C2D06">
          <w:delText xml:space="preserve">на </w:delText>
        </w:r>
        <w:r w:rsidDel="004C2D06">
          <w:rPr>
            <w:lang w:val="en-US"/>
          </w:rPr>
          <w:delText>long</w:delText>
        </w:r>
        <w:r w:rsidRPr="009C5BB5" w:rsidDel="004C2D06">
          <w:delText>.</w:delText>
        </w:r>
      </w:del>
    </w:p>
    <w:p w:rsidR="0028606F" w:rsidDel="004C2D06" w:rsidRDefault="0028606F" w:rsidP="004C2D06">
      <w:pPr>
        <w:pStyle w:val="a4"/>
        <w:rPr>
          <w:del w:id="150" w:author="Iryna Sokolova" w:date="2017-05-11T09:12:00Z"/>
        </w:rPr>
        <w:pPrChange w:id="151" w:author="Iryna Sokolova" w:date="2017-05-11T09:12:00Z">
          <w:pPr>
            <w:pStyle w:val="a3"/>
            <w:ind w:left="495"/>
          </w:pPr>
        </w:pPrChange>
      </w:pPr>
    </w:p>
    <w:p w:rsidR="0028606F" w:rsidRPr="00E24E84" w:rsidDel="004C2D06" w:rsidRDefault="00D871BC" w:rsidP="004C2D06">
      <w:pPr>
        <w:pStyle w:val="a4"/>
        <w:rPr>
          <w:del w:id="152" w:author="Iryna Sokolova" w:date="2017-05-11T09:12:00Z"/>
        </w:rPr>
        <w:pPrChange w:id="153" w:author="Iryna Sokolova" w:date="2017-05-11T09:12:00Z">
          <w:pPr/>
        </w:pPrChange>
      </w:pPr>
      <w:del w:id="154" w:author="Iryna Sokolova" w:date="2017-05-11T09:12:00Z">
        <w:r w:rsidDel="004C2D06">
          <w:rPr>
            <w:noProof/>
            <w:lang w:eastAsia="ru-RU"/>
          </w:rPr>
          <w:drawing>
            <wp:inline distT="0" distB="0" distL="0" distR="0" wp14:anchorId="55964109" wp14:editId="0049EC36">
              <wp:extent cx="5940425" cy="187960"/>
              <wp:effectExtent l="0" t="0" r="3175" b="2540"/>
              <wp:docPr id="12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87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28606F" w:rsidRPr="001905EC" w:rsidDel="004C2D06" w:rsidRDefault="0028606F" w:rsidP="004C2D06">
      <w:pPr>
        <w:pStyle w:val="a4"/>
        <w:rPr>
          <w:del w:id="155" w:author="Iryna Sokolova" w:date="2017-05-11T09:12:00Z"/>
        </w:rPr>
        <w:pPrChange w:id="156" w:author="Iryna Sokolova" w:date="2017-05-11T09:12:00Z">
          <w:pPr>
            <w:pStyle w:val="2"/>
          </w:pPr>
        </w:pPrChange>
      </w:pPr>
      <w:del w:id="157" w:author="Iryna Sokolova" w:date="2017-05-11T09:12:00Z">
        <w:r w:rsidRPr="001905EC" w:rsidDel="004C2D06">
          <w:delText>Влияние на запись</w:delText>
        </w:r>
      </w:del>
    </w:p>
    <w:p w:rsidR="0028606F" w:rsidRPr="0028606F" w:rsidDel="004C2D06" w:rsidRDefault="0028606F" w:rsidP="004C2D06">
      <w:pPr>
        <w:pStyle w:val="a4"/>
        <w:rPr>
          <w:del w:id="158" w:author="Iryna Sokolova" w:date="2017-05-11T09:12:00Z"/>
        </w:rPr>
        <w:pPrChange w:id="159" w:author="Iryna Sokolova" w:date="2017-05-11T09:12:00Z">
          <w:pPr/>
        </w:pPrChange>
      </w:pPr>
      <w:del w:id="160" w:author="Iryna Sokolova" w:date="2017-05-11T09:12:00Z">
        <w:r w:rsidDel="004C2D06">
          <w:delText>В случае не</w:delText>
        </w:r>
        <w:r w:rsidR="00B16323" w:rsidDel="004C2D06">
          <w:delText xml:space="preserve">верного </w:delText>
        </w:r>
        <w:r w:rsidDel="004C2D06">
          <w:delText xml:space="preserve">числа </w:delText>
        </w:r>
        <w:r w:rsidR="00B16323" w:rsidDel="004C2D06">
          <w:delText xml:space="preserve"> выдается</w:delText>
        </w:r>
        <w:r w:rsidDel="004C2D06">
          <w:delText xml:space="preserve"> ошибка формата.</w:delText>
        </w:r>
      </w:del>
    </w:p>
    <w:p w:rsidR="0028606F" w:rsidRPr="001905EC" w:rsidDel="004C2D06" w:rsidRDefault="0028606F" w:rsidP="004C2D06">
      <w:pPr>
        <w:pStyle w:val="a4"/>
        <w:rPr>
          <w:del w:id="161" w:author="Iryna Sokolova" w:date="2017-05-11T09:12:00Z"/>
        </w:rPr>
        <w:pPrChange w:id="162" w:author="Iryna Sokolova" w:date="2017-05-11T09:12:00Z">
          <w:pPr>
            <w:pStyle w:val="2"/>
          </w:pPr>
        </w:pPrChange>
      </w:pPr>
      <w:del w:id="163" w:author="Iryna Sokolova" w:date="2017-05-11T09:12:00Z">
        <w:r w:rsidRPr="001905EC" w:rsidDel="004C2D06">
          <w:delText>Влияние на чтение</w:delText>
        </w:r>
      </w:del>
    </w:p>
    <w:p w:rsidR="0028606F" w:rsidDel="004C2D06" w:rsidRDefault="0028606F" w:rsidP="004C2D06">
      <w:pPr>
        <w:pStyle w:val="a4"/>
        <w:rPr>
          <w:del w:id="164" w:author="Iryna Sokolova" w:date="2017-05-11T09:12:00Z"/>
        </w:rPr>
        <w:pPrChange w:id="165" w:author="Iryna Sokolova" w:date="2017-05-11T09:12:00Z">
          <w:pPr/>
        </w:pPrChange>
      </w:pPr>
      <w:del w:id="166" w:author="Iryna Sokolova" w:date="2017-05-11T09:12:00Z">
        <w:r w:rsidDel="004C2D06">
          <w:delText>Нет</w:delText>
        </w:r>
      </w:del>
    </w:p>
    <w:p w:rsidR="0028606F" w:rsidRPr="0028606F" w:rsidDel="004C2D06" w:rsidRDefault="0028606F" w:rsidP="004C2D06">
      <w:pPr>
        <w:pStyle w:val="a4"/>
        <w:rPr>
          <w:del w:id="167" w:author="Iryna Sokolova" w:date="2017-05-11T09:12:00Z"/>
        </w:rPr>
        <w:pPrChange w:id="168" w:author="Iryna Sokolova" w:date="2017-05-11T09:12:00Z">
          <w:pPr>
            <w:pStyle w:val="a4"/>
          </w:pPr>
        </w:pPrChange>
      </w:pPr>
      <w:del w:id="169" w:author="Iryna Sokolova" w:date="2017-05-11T09:12:00Z">
        <w:r w:rsidDel="004C2D06">
          <w:delText>В поля дл</w:delText>
        </w:r>
        <w:r w:rsidR="00D871BC" w:rsidDel="004C2D06">
          <w:delText xml:space="preserve">я пагинации введены значения по </w:delText>
        </w:r>
        <w:r w:rsidDel="004C2D06">
          <w:delText>умолчанию</w:delText>
        </w:r>
      </w:del>
    </w:p>
    <w:p w:rsidR="0028606F" w:rsidRPr="00085EF8" w:rsidDel="004C2D06" w:rsidRDefault="0028606F" w:rsidP="004C2D06">
      <w:pPr>
        <w:pStyle w:val="a4"/>
        <w:rPr>
          <w:del w:id="170" w:author="Iryna Sokolova" w:date="2017-05-11T09:12:00Z"/>
        </w:rPr>
        <w:pPrChange w:id="171" w:author="Iryna Sokolova" w:date="2017-05-11T09:12:00Z">
          <w:pPr>
            <w:pStyle w:val="2"/>
          </w:pPr>
        </w:pPrChange>
      </w:pPr>
      <w:del w:id="172" w:author="Iryna Sokolova" w:date="2017-05-11T09:12:00Z">
        <w:r w:rsidRPr="00085EF8" w:rsidDel="004C2D06">
          <w:delText>Краткое описание сути изменений</w:delText>
        </w:r>
      </w:del>
    </w:p>
    <w:p w:rsidR="0028606F" w:rsidRPr="00D871BC" w:rsidDel="004C2D06" w:rsidRDefault="0028606F" w:rsidP="004C2D06">
      <w:pPr>
        <w:pStyle w:val="a4"/>
        <w:rPr>
          <w:del w:id="173" w:author="Iryna Sokolova" w:date="2017-05-11T09:12:00Z"/>
        </w:rPr>
        <w:pPrChange w:id="174" w:author="Iryna Sokolova" w:date="2017-05-11T09:12:00Z">
          <w:pPr/>
        </w:pPrChange>
      </w:pPr>
      <w:del w:id="175" w:author="Iryna Sokolova" w:date="2017-05-11T09:12:00Z">
        <w:r w:rsidDel="004C2D06">
          <w:delText>В методах</w:delText>
        </w:r>
        <w:r w:rsidR="00D871BC" w:rsidDel="004C2D06">
          <w:delText xml:space="preserve"> для запроса информации в виде списка в параметры пагинации </w:delText>
        </w:r>
        <w:r w:rsidR="00D871BC" w:rsidDel="004C2D06">
          <w:rPr>
            <w:lang w:val="en-US"/>
          </w:rPr>
          <w:delText>offset</w:delText>
        </w:r>
        <w:r w:rsidR="00D871BC" w:rsidRPr="00D871BC" w:rsidDel="004C2D06">
          <w:delText xml:space="preserve"> </w:delText>
        </w:r>
        <w:r w:rsidR="00D871BC" w:rsidDel="004C2D06">
          <w:delText xml:space="preserve">и </w:delText>
        </w:r>
        <w:r w:rsidR="00D871BC" w:rsidDel="004C2D06">
          <w:rPr>
            <w:lang w:val="en-US"/>
          </w:rPr>
          <w:delText>size</w:delText>
        </w:r>
        <w:r w:rsidR="00D871BC" w:rsidRPr="00D871BC" w:rsidDel="004C2D06">
          <w:delText xml:space="preserve"> </w:delText>
        </w:r>
        <w:r w:rsidR="00D871BC" w:rsidDel="004C2D06">
          <w:delText>добавлены значения по умолчанию 0 и 25.</w:delText>
        </w:r>
      </w:del>
    </w:p>
    <w:p w:rsidR="0028606F" w:rsidDel="004C2D06" w:rsidRDefault="00D871BC" w:rsidP="004C2D06">
      <w:pPr>
        <w:pStyle w:val="a4"/>
        <w:rPr>
          <w:del w:id="176" w:author="Iryna Sokolova" w:date="2017-05-11T09:12:00Z"/>
        </w:rPr>
        <w:pPrChange w:id="177" w:author="Iryna Sokolova" w:date="2017-05-11T09:12:00Z">
          <w:pPr>
            <w:pStyle w:val="a3"/>
            <w:ind w:left="495"/>
          </w:pPr>
        </w:pPrChange>
      </w:pPr>
      <w:del w:id="178" w:author="Iryna Sokolova" w:date="2017-05-11T09:12:00Z">
        <w:r w:rsidDel="004C2D06">
          <w:rPr>
            <w:noProof/>
            <w:lang w:eastAsia="ru-RU"/>
          </w:rPr>
          <w:drawing>
            <wp:inline distT="0" distB="0" distL="0" distR="0" wp14:anchorId="2EF78359" wp14:editId="6876BBDB">
              <wp:extent cx="5940425" cy="214630"/>
              <wp:effectExtent l="0" t="0" r="3175" b="0"/>
              <wp:docPr id="13" name="Рисунок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14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28606F" w:rsidRPr="00E24E84" w:rsidDel="004C2D06" w:rsidRDefault="0028606F" w:rsidP="004C2D06">
      <w:pPr>
        <w:pStyle w:val="a4"/>
        <w:rPr>
          <w:del w:id="179" w:author="Iryna Sokolova" w:date="2017-05-11T09:12:00Z"/>
        </w:rPr>
        <w:pPrChange w:id="180" w:author="Iryna Sokolova" w:date="2017-05-11T09:12:00Z">
          <w:pPr/>
        </w:pPrChange>
      </w:pPr>
    </w:p>
    <w:p w:rsidR="0028606F" w:rsidRPr="001905EC" w:rsidDel="004C2D06" w:rsidRDefault="0028606F" w:rsidP="004C2D06">
      <w:pPr>
        <w:pStyle w:val="a4"/>
        <w:rPr>
          <w:del w:id="181" w:author="Iryna Sokolova" w:date="2017-05-11T09:12:00Z"/>
        </w:rPr>
        <w:pPrChange w:id="182" w:author="Iryna Sokolova" w:date="2017-05-11T09:12:00Z">
          <w:pPr>
            <w:pStyle w:val="2"/>
          </w:pPr>
        </w:pPrChange>
      </w:pPr>
      <w:del w:id="183" w:author="Iryna Sokolova" w:date="2017-05-11T09:12:00Z">
        <w:r w:rsidRPr="001905EC" w:rsidDel="004C2D06">
          <w:delText>Влияние на запись</w:delText>
        </w:r>
      </w:del>
    </w:p>
    <w:p w:rsidR="0028606F" w:rsidRPr="00D871BC" w:rsidDel="004C2D06" w:rsidRDefault="00D871BC" w:rsidP="004C2D06">
      <w:pPr>
        <w:pStyle w:val="a4"/>
        <w:rPr>
          <w:del w:id="184" w:author="Iryna Sokolova" w:date="2017-05-11T09:12:00Z"/>
        </w:rPr>
        <w:pPrChange w:id="185" w:author="Iryna Sokolova" w:date="2017-05-11T09:12:00Z">
          <w:pPr/>
        </w:pPrChange>
      </w:pPr>
      <w:del w:id="186" w:author="Iryna Sokolova" w:date="2017-05-11T09:12:00Z">
        <w:r w:rsidDel="004C2D06">
          <w:delText>Нет</w:delText>
        </w:r>
      </w:del>
    </w:p>
    <w:p w:rsidR="0028606F" w:rsidRPr="001905EC" w:rsidDel="004C2D06" w:rsidRDefault="0028606F" w:rsidP="004C2D06">
      <w:pPr>
        <w:pStyle w:val="a4"/>
        <w:rPr>
          <w:del w:id="187" w:author="Iryna Sokolova" w:date="2017-05-11T09:12:00Z"/>
        </w:rPr>
        <w:pPrChange w:id="188" w:author="Iryna Sokolova" w:date="2017-05-11T09:12:00Z">
          <w:pPr>
            <w:pStyle w:val="2"/>
          </w:pPr>
        </w:pPrChange>
      </w:pPr>
      <w:del w:id="189" w:author="Iryna Sokolova" w:date="2017-05-11T09:12:00Z">
        <w:r w:rsidRPr="001905EC" w:rsidDel="004C2D06">
          <w:delText>Влияние на чтение</w:delText>
        </w:r>
      </w:del>
    </w:p>
    <w:p w:rsidR="0028606F" w:rsidRPr="00D871BC" w:rsidDel="004C2D06" w:rsidRDefault="00D871BC" w:rsidP="004C2D06">
      <w:pPr>
        <w:pStyle w:val="a4"/>
        <w:rPr>
          <w:del w:id="190" w:author="Iryna Sokolova" w:date="2017-05-11T09:12:00Z"/>
        </w:rPr>
        <w:pPrChange w:id="191" w:author="Iryna Sokolova" w:date="2017-05-11T09:12:00Z">
          <w:pPr/>
        </w:pPrChange>
      </w:pPr>
      <w:del w:id="192" w:author="Iryna Sokolova" w:date="2017-05-11T09:12:00Z">
        <w:r w:rsidDel="004C2D06">
          <w:delText>По умолчанию значения для пагинации смещение равное 0 и размер страницы равный 25.</w:delText>
        </w:r>
      </w:del>
    </w:p>
    <w:p w:rsidR="00D7101B" w:rsidRPr="00D7101B" w:rsidDel="004C2D06" w:rsidRDefault="00D7101B" w:rsidP="004C2D06">
      <w:pPr>
        <w:pStyle w:val="a4"/>
        <w:rPr>
          <w:del w:id="193" w:author="Iryna Sokolova" w:date="2017-05-11T09:12:00Z"/>
        </w:rPr>
        <w:pPrChange w:id="194" w:author="Iryna Sokolova" w:date="2017-05-11T09:12:00Z">
          <w:pPr>
            <w:pStyle w:val="a4"/>
          </w:pPr>
        </w:pPrChange>
      </w:pPr>
      <w:del w:id="195" w:author="Iryna Sokolova" w:date="2017-05-11T09:12:00Z">
        <w:r w:rsidDel="004C2D06">
          <w:delText>В</w:delText>
        </w:r>
        <w:r w:rsidRPr="00D7101B" w:rsidDel="004C2D06">
          <w:delText xml:space="preserve"> </w:delText>
        </w:r>
        <w:r w:rsidDel="004C2D06">
          <w:delText>типе</w:delText>
        </w:r>
        <w:r w:rsidRPr="00D7101B" w:rsidDel="004C2D06">
          <w:delText xml:space="preserve"> </w:delText>
        </w:r>
        <w:r w:rsidDel="004C2D06">
          <w:rPr>
            <w:lang w:val="en-US"/>
          </w:rPr>
          <w:delText>CaseRequesrWrapper</w:delText>
        </w:r>
        <w:r w:rsidRPr="00D7101B" w:rsidDel="004C2D06">
          <w:delText xml:space="preserve">  </w:delText>
        </w:r>
        <w:r w:rsidDel="004C2D06">
          <w:delText>поле</w:delText>
        </w:r>
        <w:r w:rsidRPr="00D7101B" w:rsidDel="004C2D06">
          <w:delText xml:space="preserve"> </w:delText>
        </w:r>
        <w:r w:rsidDel="004C2D06">
          <w:rPr>
            <w:lang w:val="en-US"/>
          </w:rPr>
          <w:delText>orderSort</w:delText>
        </w:r>
        <w:r w:rsidRPr="00D7101B" w:rsidDel="004C2D06">
          <w:delText xml:space="preserve"> </w:delText>
        </w:r>
        <w:r w:rsidDel="004C2D06">
          <w:delText>стало</w:delText>
        </w:r>
        <w:r w:rsidRPr="00D7101B" w:rsidDel="004C2D06">
          <w:delText xml:space="preserve"> </w:delText>
        </w:r>
        <w:r w:rsidDel="004C2D06">
          <w:delText>обязательным</w:delText>
        </w:r>
      </w:del>
    </w:p>
    <w:p w:rsidR="00D7101B" w:rsidRPr="00085EF8" w:rsidDel="004C2D06" w:rsidRDefault="00D7101B" w:rsidP="004C2D06">
      <w:pPr>
        <w:pStyle w:val="a4"/>
        <w:rPr>
          <w:del w:id="196" w:author="Iryna Sokolova" w:date="2017-05-11T09:12:00Z"/>
        </w:rPr>
        <w:pPrChange w:id="197" w:author="Iryna Sokolova" w:date="2017-05-11T09:12:00Z">
          <w:pPr>
            <w:pStyle w:val="2"/>
          </w:pPr>
        </w:pPrChange>
      </w:pPr>
      <w:del w:id="198" w:author="Iryna Sokolova" w:date="2017-05-11T09:12:00Z">
        <w:r w:rsidRPr="00085EF8" w:rsidDel="004C2D06">
          <w:delText>Краткое описание сути изменений</w:delText>
        </w:r>
      </w:del>
    </w:p>
    <w:p w:rsidR="00D7101B" w:rsidRPr="00C45B3C" w:rsidDel="004C2D06" w:rsidRDefault="00D7101B" w:rsidP="004C2D06">
      <w:pPr>
        <w:pStyle w:val="a4"/>
        <w:rPr>
          <w:del w:id="199" w:author="Iryna Sokolova" w:date="2017-05-11T09:12:00Z"/>
        </w:rPr>
        <w:pPrChange w:id="200" w:author="Iryna Sokolova" w:date="2017-05-11T09:12:00Z">
          <w:pPr/>
        </w:pPrChange>
      </w:pPr>
      <w:del w:id="201" w:author="Iryna Sokolova" w:date="2017-05-11T09:12:00Z">
        <w:r w:rsidDel="004C2D06">
          <w:delText xml:space="preserve">При запросе документов необходимо обязательно указывать </w:delText>
        </w:r>
        <w:r w:rsidDel="004C2D06">
          <w:rPr>
            <w:lang w:val="en-US"/>
          </w:rPr>
          <w:delText>orderSort</w:delText>
        </w:r>
        <w:r w:rsidRPr="00D7101B" w:rsidDel="004C2D06">
          <w:delText xml:space="preserve">, </w:delText>
        </w:r>
        <w:r w:rsidDel="004C2D06">
          <w:delText>значения по умолчанию:</w:delText>
        </w:r>
        <w:r w:rsidDel="004C2D06">
          <w:br/>
        </w:r>
      </w:del>
    </w:p>
    <w:p w:rsidR="00D7101B" w:rsidDel="004C2D06" w:rsidRDefault="00D7101B" w:rsidP="004C2D06">
      <w:pPr>
        <w:pStyle w:val="a4"/>
        <w:rPr>
          <w:del w:id="202" w:author="Iryna Sokolova" w:date="2017-05-11T09:12:00Z"/>
        </w:rPr>
        <w:pPrChange w:id="203" w:author="Iryna Sokolova" w:date="2017-05-11T09:12:00Z">
          <w:pPr>
            <w:pStyle w:val="a3"/>
            <w:ind w:left="495"/>
          </w:pPr>
        </w:pPrChange>
      </w:pPr>
      <w:del w:id="204" w:author="Iryna Sokolova" w:date="2017-05-11T09:12:00Z">
        <w:r w:rsidDel="004C2D06">
          <w:rPr>
            <w:noProof/>
            <w:lang w:eastAsia="ru-RU"/>
          </w:rPr>
          <w:drawing>
            <wp:inline distT="0" distB="0" distL="0" distR="0" wp14:anchorId="2E11B692" wp14:editId="7895DC19">
              <wp:extent cx="5940425" cy="618490"/>
              <wp:effectExtent l="0" t="0" r="3175" b="0"/>
              <wp:docPr id="20" name="Рисунок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6184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D7101B" w:rsidRPr="004C2D06" w:rsidDel="004C2D06" w:rsidRDefault="00960644" w:rsidP="004C2D06">
      <w:pPr>
        <w:pStyle w:val="a4"/>
        <w:rPr>
          <w:del w:id="205" w:author="Iryna Sokolova" w:date="2017-05-11T09:12:00Z"/>
          <w:rPrChange w:id="206" w:author="Iryna Sokolova" w:date="2017-05-11T09:12:00Z">
            <w:rPr>
              <w:del w:id="207" w:author="Iryna Sokolova" w:date="2017-05-11T09:12:00Z"/>
              <w:lang w:val="en-US"/>
            </w:rPr>
          </w:rPrChange>
        </w:rPr>
        <w:pPrChange w:id="208" w:author="Iryna Sokolova" w:date="2017-05-11T09:12:00Z">
          <w:pPr/>
        </w:pPrChange>
      </w:pPr>
      <w:del w:id="209" w:author="Iryna Sokolova" w:date="2017-05-11T09:12:00Z">
        <w:r w:rsidDel="004C2D06">
          <w:delText xml:space="preserve">значения по умолчанию </w:delText>
        </w:r>
        <w:r w:rsidDel="004C2D06">
          <w:rPr>
            <w:lang w:val="en-US"/>
          </w:rPr>
          <w:delText>id</w:delText>
        </w:r>
        <w:r w:rsidRPr="00960644" w:rsidDel="004C2D06">
          <w:delText xml:space="preserve"> </w:delText>
        </w:r>
        <w:r w:rsidDel="004C2D06">
          <w:delText xml:space="preserve">и </w:delText>
        </w:r>
        <w:r w:rsidDel="004C2D06">
          <w:rPr>
            <w:lang w:val="en-US"/>
          </w:rPr>
          <w:delText>desc</w:delText>
        </w:r>
        <w:r w:rsidRPr="00960644" w:rsidDel="004C2D06">
          <w:delText xml:space="preserve">, </w:delText>
        </w:r>
        <w:r w:rsidDel="004C2D06">
          <w:delText xml:space="preserve">т.е. по умолчанию документы представлены в обратном порядке по их идентификатору. Еще доступна сортировка по </w:delText>
        </w:r>
        <w:r w:rsidDel="004C2D06">
          <w:rPr>
            <w:lang w:val="en-US"/>
          </w:rPr>
          <w:delText>caseDate</w:delText>
        </w:r>
        <w:r w:rsidRPr="004C2D06" w:rsidDel="004C2D06">
          <w:rPr>
            <w:rPrChange w:id="210" w:author="Iryna Sokolova" w:date="2017-05-11T09:12:00Z">
              <w:rPr>
                <w:lang w:val="en-US"/>
              </w:rPr>
            </w:rPrChange>
          </w:rPr>
          <w:delText>.</w:delText>
        </w:r>
      </w:del>
    </w:p>
    <w:p w:rsidR="00960644" w:rsidRPr="00E24E84" w:rsidDel="004C2D06" w:rsidRDefault="00960644" w:rsidP="004C2D06">
      <w:pPr>
        <w:pStyle w:val="a4"/>
        <w:rPr>
          <w:del w:id="211" w:author="Iryna Sokolova" w:date="2017-05-11T09:12:00Z"/>
        </w:rPr>
        <w:pPrChange w:id="212" w:author="Iryna Sokolova" w:date="2017-05-11T09:12:00Z">
          <w:pPr/>
        </w:pPrChange>
      </w:pPr>
      <w:del w:id="213" w:author="Iryna Sokolova" w:date="2017-05-11T09:12:00Z">
        <w:r w:rsidDel="004C2D06">
          <w:rPr>
            <w:noProof/>
            <w:lang w:eastAsia="ru-RU"/>
          </w:rPr>
          <w:drawing>
            <wp:inline distT="0" distB="0" distL="0" distR="0" wp14:anchorId="28299BDA" wp14:editId="5F4CBBE8">
              <wp:extent cx="5940425" cy="546100"/>
              <wp:effectExtent l="0" t="0" r="3175" b="6350"/>
              <wp:docPr id="28" name="Рисунок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546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D7101B" w:rsidRPr="001905EC" w:rsidDel="004C2D06" w:rsidRDefault="00D7101B" w:rsidP="004C2D06">
      <w:pPr>
        <w:pStyle w:val="a4"/>
        <w:rPr>
          <w:del w:id="214" w:author="Iryna Sokolova" w:date="2017-05-11T09:12:00Z"/>
        </w:rPr>
        <w:pPrChange w:id="215" w:author="Iryna Sokolova" w:date="2017-05-11T09:12:00Z">
          <w:pPr>
            <w:pStyle w:val="2"/>
          </w:pPr>
        </w:pPrChange>
      </w:pPr>
      <w:del w:id="216" w:author="Iryna Sokolova" w:date="2017-05-11T09:12:00Z">
        <w:r w:rsidRPr="001905EC" w:rsidDel="004C2D06">
          <w:delText>Влияние на запись</w:delText>
        </w:r>
      </w:del>
    </w:p>
    <w:p w:rsidR="00D7101B" w:rsidRPr="00D871BC" w:rsidDel="004C2D06" w:rsidRDefault="00D7101B" w:rsidP="004C2D06">
      <w:pPr>
        <w:pStyle w:val="a4"/>
        <w:rPr>
          <w:del w:id="217" w:author="Iryna Sokolova" w:date="2017-05-11T09:12:00Z"/>
        </w:rPr>
        <w:pPrChange w:id="218" w:author="Iryna Sokolova" w:date="2017-05-11T09:12:00Z">
          <w:pPr/>
        </w:pPrChange>
      </w:pPr>
      <w:del w:id="219" w:author="Iryna Sokolova" w:date="2017-05-11T09:12:00Z">
        <w:r w:rsidDel="004C2D06">
          <w:delText>Нет</w:delText>
        </w:r>
      </w:del>
    </w:p>
    <w:p w:rsidR="00D7101B" w:rsidRPr="001905EC" w:rsidDel="004C2D06" w:rsidRDefault="00D7101B" w:rsidP="004C2D06">
      <w:pPr>
        <w:pStyle w:val="a4"/>
        <w:rPr>
          <w:del w:id="220" w:author="Iryna Sokolova" w:date="2017-05-11T09:12:00Z"/>
        </w:rPr>
        <w:pPrChange w:id="221" w:author="Iryna Sokolova" w:date="2017-05-11T09:12:00Z">
          <w:pPr>
            <w:pStyle w:val="2"/>
          </w:pPr>
        </w:pPrChange>
      </w:pPr>
      <w:del w:id="222" w:author="Iryna Sokolova" w:date="2017-05-11T09:12:00Z">
        <w:r w:rsidRPr="001905EC" w:rsidDel="004C2D06">
          <w:delText>Влияние на чтение</w:delText>
        </w:r>
      </w:del>
    </w:p>
    <w:p w:rsidR="00D7101B" w:rsidRDefault="00D7101B" w:rsidP="004C2D06">
      <w:pPr>
        <w:pStyle w:val="a4"/>
        <w:pPrChange w:id="223" w:author="Iryna Sokolova" w:date="2017-05-11T09:12:00Z">
          <w:pPr/>
        </w:pPrChange>
      </w:pPr>
      <w:del w:id="224" w:author="Iryna Sokolova" w:date="2017-05-11T09:12:00Z">
        <w:r w:rsidDel="004C2D06">
          <w:delText xml:space="preserve">Без этого </w:delText>
        </w:r>
        <w:r w:rsidR="00904500" w:rsidDel="004C2D06">
          <w:delText>параметра будет выходить ошибка формата сообщения.</w:delText>
        </w:r>
      </w:del>
    </w:p>
    <w:p w:rsidR="00904500" w:rsidRDefault="00904500" w:rsidP="00D7101B"/>
    <w:p w:rsidR="00904500" w:rsidRPr="00904500" w:rsidRDefault="00904500" w:rsidP="00904500">
      <w:pPr>
        <w:pStyle w:val="a4"/>
      </w:pPr>
      <w:r>
        <w:t>В</w:t>
      </w:r>
      <w:r w:rsidRPr="00D7101B">
        <w:t xml:space="preserve"> </w:t>
      </w:r>
      <w:r>
        <w:t>типе</w:t>
      </w:r>
      <w:r w:rsidRPr="00D7101B">
        <w:t xml:space="preserve"> </w:t>
      </w:r>
      <w:proofErr w:type="spellStart"/>
      <w:ins w:id="225" w:author="Iryna Sokolova" w:date="2017-05-11T09:13:00Z">
        <w:r w:rsidR="004C2D06" w:rsidRPr="004C2D06">
          <w:t>SimpleService</w:t>
        </w:r>
      </w:ins>
      <w:proofErr w:type="spellEnd"/>
      <w:del w:id="226" w:author="Iryna Sokolova" w:date="2017-05-11T09:13:00Z">
        <w:r w:rsidDel="004C2D06">
          <w:rPr>
            <w:lang w:val="en-US"/>
          </w:rPr>
          <w:delText>CaseFilter</w:delText>
        </w:r>
      </w:del>
      <w:r w:rsidRPr="00D7101B">
        <w:t xml:space="preserve"> </w:t>
      </w:r>
      <w:r w:rsidR="009B07EF">
        <w:t>добавлены поля.</w:t>
      </w:r>
    </w:p>
    <w:p w:rsidR="00904500" w:rsidRPr="00085EF8" w:rsidRDefault="00904500" w:rsidP="00904500">
      <w:pPr>
        <w:pStyle w:val="2"/>
      </w:pPr>
      <w:r w:rsidRPr="00085EF8">
        <w:t>Краткое описание сути изменений</w:t>
      </w:r>
    </w:p>
    <w:p w:rsidR="00904500" w:rsidRPr="004C2D06" w:rsidRDefault="00904500" w:rsidP="00904500">
      <w:pPr>
        <w:rPr>
          <w:lang w:val="en-US"/>
          <w:rPrChange w:id="227" w:author="Iryna Sokolova" w:date="2017-05-11T09:14:00Z">
            <w:rPr/>
          </w:rPrChange>
        </w:rPr>
      </w:pPr>
      <w:del w:id="228" w:author="Iryna Sokolova" w:date="2017-05-11T09:13:00Z">
        <w:r w:rsidDel="004C2D06">
          <w:delText>При</w:delText>
        </w:r>
        <w:r w:rsidRPr="004C2D06" w:rsidDel="004C2D06">
          <w:rPr>
            <w:lang w:val="en-US"/>
            <w:rPrChange w:id="229" w:author="Iryna Sokolova" w:date="2017-05-11T09:15:00Z">
              <w:rPr/>
            </w:rPrChange>
          </w:rPr>
          <w:delText xml:space="preserve"> </w:delText>
        </w:r>
        <w:r w:rsidDel="004C2D06">
          <w:delText>запросе</w:delText>
        </w:r>
        <w:r w:rsidRPr="004C2D06" w:rsidDel="004C2D06">
          <w:rPr>
            <w:lang w:val="en-US"/>
            <w:rPrChange w:id="230" w:author="Iryna Sokolova" w:date="2017-05-11T09:15:00Z">
              <w:rPr/>
            </w:rPrChange>
          </w:rPr>
          <w:delText xml:space="preserve"> </w:delText>
        </w:r>
        <w:r w:rsidDel="004C2D06">
          <w:delText>документов</w:delText>
        </w:r>
        <w:r w:rsidRPr="004C2D06" w:rsidDel="004C2D06">
          <w:rPr>
            <w:lang w:val="en-US"/>
            <w:rPrChange w:id="231" w:author="Iryna Sokolova" w:date="2017-05-11T09:15:00Z">
              <w:rPr/>
            </w:rPrChange>
          </w:rPr>
          <w:delText xml:space="preserve"> </w:delText>
        </w:r>
        <w:r w:rsidR="007D55BD" w:rsidRPr="004C2D06" w:rsidDel="004C2D06">
          <w:rPr>
            <w:lang w:val="en-US"/>
            <w:rPrChange w:id="232" w:author="Iryna Sokolova" w:date="2017-05-11T09:15:00Z">
              <w:rPr/>
            </w:rPrChange>
          </w:rPr>
          <w:delText>(</w:delText>
        </w:r>
        <w:r w:rsidR="007D55BD" w:rsidDel="004C2D06">
          <w:delText>ТАП</w:delText>
        </w:r>
        <w:r w:rsidR="007D55BD" w:rsidRPr="004C2D06" w:rsidDel="004C2D06">
          <w:rPr>
            <w:lang w:val="en-US"/>
            <w:rPrChange w:id="233" w:author="Iryna Sokolova" w:date="2017-05-11T09:15:00Z">
              <w:rPr/>
            </w:rPrChange>
          </w:rPr>
          <w:delText>/</w:delText>
        </w:r>
        <w:r w:rsidR="007D55BD" w:rsidDel="004C2D06">
          <w:delText>Ф</w:delText>
        </w:r>
        <w:r w:rsidR="007D55BD" w:rsidRPr="004C2D06" w:rsidDel="004C2D06">
          <w:rPr>
            <w:lang w:val="en-US"/>
            <w:rPrChange w:id="234" w:author="Iryna Sokolova" w:date="2017-05-11T09:15:00Z">
              <w:rPr/>
            </w:rPrChange>
          </w:rPr>
          <w:delText>66)</w:delText>
        </w:r>
        <w:r w:rsidRPr="004C2D06" w:rsidDel="004C2D06">
          <w:rPr>
            <w:lang w:val="en-US"/>
            <w:rPrChange w:id="235" w:author="Iryna Sokolova" w:date="2017-05-11T09:15:00Z">
              <w:rPr/>
            </w:rPrChange>
          </w:rPr>
          <w:delText xml:space="preserve"> </w:delText>
        </w:r>
        <w:r w:rsidDel="004C2D06">
          <w:delText>появились</w:delText>
        </w:r>
        <w:r w:rsidRPr="004C2D06" w:rsidDel="004C2D06">
          <w:rPr>
            <w:lang w:val="en-US"/>
            <w:rPrChange w:id="236" w:author="Iryna Sokolova" w:date="2017-05-11T09:15:00Z">
              <w:rPr/>
            </w:rPrChange>
          </w:rPr>
          <w:delText xml:space="preserve"> </w:delText>
        </w:r>
        <w:r w:rsidDel="004C2D06">
          <w:delText>новые</w:delText>
        </w:r>
        <w:r w:rsidRPr="004C2D06" w:rsidDel="004C2D06">
          <w:rPr>
            <w:lang w:val="en-US"/>
            <w:rPrChange w:id="237" w:author="Iryna Sokolova" w:date="2017-05-11T09:15:00Z">
              <w:rPr/>
            </w:rPrChange>
          </w:rPr>
          <w:delText xml:space="preserve"> </w:delText>
        </w:r>
        <w:r w:rsidDel="004C2D06">
          <w:delText>поля</w:delText>
        </w:r>
        <w:r w:rsidRPr="004C2D06" w:rsidDel="004C2D06">
          <w:rPr>
            <w:lang w:val="en-US"/>
            <w:rPrChange w:id="238" w:author="Iryna Sokolova" w:date="2017-05-11T09:15:00Z">
              <w:rPr/>
            </w:rPrChange>
          </w:rPr>
          <w:delText xml:space="preserve"> </w:delText>
        </w:r>
        <w:r w:rsidDel="004C2D06">
          <w:delText>для</w:delText>
        </w:r>
        <w:r w:rsidRPr="004C2D06" w:rsidDel="004C2D06">
          <w:rPr>
            <w:lang w:val="en-US"/>
            <w:rPrChange w:id="239" w:author="Iryna Sokolova" w:date="2017-05-11T09:15:00Z">
              <w:rPr/>
            </w:rPrChange>
          </w:rPr>
          <w:delText xml:space="preserve"> </w:delText>
        </w:r>
        <w:r w:rsidDel="004C2D06">
          <w:delText>фильтра</w:delText>
        </w:r>
        <w:r w:rsidRPr="004C2D06" w:rsidDel="004C2D06">
          <w:rPr>
            <w:lang w:val="en-US"/>
            <w:rPrChange w:id="240" w:author="Iryna Sokolova" w:date="2017-05-11T09:15:00Z">
              <w:rPr/>
            </w:rPrChange>
          </w:rPr>
          <w:delText xml:space="preserve"> </w:delText>
        </w:r>
        <w:r w:rsidDel="004C2D06">
          <w:delText>документов</w:delText>
        </w:r>
        <w:r w:rsidRPr="004C2D06" w:rsidDel="004C2D06">
          <w:rPr>
            <w:lang w:val="en-US"/>
            <w:rPrChange w:id="241" w:author="Iryna Sokolova" w:date="2017-05-11T09:15:00Z">
              <w:rPr/>
            </w:rPrChange>
          </w:rPr>
          <w:delText xml:space="preserve"> </w:delText>
        </w:r>
        <w:r w:rsidRPr="00904500" w:rsidDel="004C2D06">
          <w:rPr>
            <w:lang w:val="en-US"/>
          </w:rPr>
          <w:delText>existIncomingDirection</w:delText>
        </w:r>
        <w:r w:rsidRPr="004C2D06" w:rsidDel="004C2D06">
          <w:rPr>
            <w:lang w:val="en-US"/>
            <w:rPrChange w:id="242" w:author="Iryna Sokolova" w:date="2017-05-11T09:15:00Z">
              <w:rPr/>
            </w:rPrChange>
          </w:rPr>
          <w:delText xml:space="preserve"> (</w:delText>
        </w:r>
        <w:r w:rsidDel="004C2D06">
          <w:rPr>
            <w:lang w:val="en-US"/>
          </w:rPr>
          <w:delText>boolean</w:delText>
        </w:r>
        <w:r w:rsidRPr="004C2D06" w:rsidDel="004C2D06">
          <w:rPr>
            <w:lang w:val="en-US"/>
            <w:rPrChange w:id="243" w:author="Iryna Sokolova" w:date="2017-05-11T09:15:00Z">
              <w:rPr/>
            </w:rPrChange>
          </w:rPr>
          <w:delText>)(</w:delText>
        </w:r>
        <w:r w:rsidDel="004C2D06">
          <w:delText>есть</w:delText>
        </w:r>
        <w:r w:rsidRPr="004C2D06" w:rsidDel="004C2D06">
          <w:rPr>
            <w:lang w:val="en-US"/>
            <w:rPrChange w:id="244" w:author="Iryna Sokolova" w:date="2017-05-11T09:15:00Z">
              <w:rPr/>
            </w:rPrChange>
          </w:rPr>
          <w:delText xml:space="preserve"> </w:delText>
        </w:r>
        <w:r w:rsidDel="004C2D06">
          <w:delText>ли</w:delText>
        </w:r>
        <w:r w:rsidRPr="004C2D06" w:rsidDel="004C2D06">
          <w:rPr>
            <w:lang w:val="en-US"/>
            <w:rPrChange w:id="245" w:author="Iryna Sokolova" w:date="2017-05-11T09:15:00Z">
              <w:rPr/>
            </w:rPrChange>
          </w:rPr>
          <w:delText xml:space="preserve"> </w:delText>
        </w:r>
        <w:r w:rsidDel="004C2D06">
          <w:delText>входящее</w:delText>
        </w:r>
        <w:r w:rsidRPr="004C2D06" w:rsidDel="004C2D06">
          <w:rPr>
            <w:lang w:val="en-US"/>
            <w:rPrChange w:id="246" w:author="Iryna Sokolova" w:date="2017-05-11T09:15:00Z">
              <w:rPr/>
            </w:rPrChange>
          </w:rPr>
          <w:delText xml:space="preserve"> </w:delText>
        </w:r>
        <w:r w:rsidDel="004C2D06">
          <w:delText>направление</w:delText>
        </w:r>
        <w:r w:rsidRPr="004C2D06" w:rsidDel="004C2D06">
          <w:rPr>
            <w:lang w:val="en-US"/>
            <w:rPrChange w:id="247" w:author="Iryna Sokolova" w:date="2017-05-11T09:15:00Z">
              <w:rPr/>
            </w:rPrChange>
          </w:rPr>
          <w:delText xml:space="preserve">), </w:delText>
        </w:r>
        <w:r w:rsidRPr="00904500" w:rsidDel="004C2D06">
          <w:rPr>
            <w:lang w:val="en-US"/>
          </w:rPr>
          <w:delText>existOutgoingDirection</w:delText>
        </w:r>
        <w:r w:rsidRPr="004C2D06" w:rsidDel="004C2D06">
          <w:rPr>
            <w:lang w:val="en-US"/>
            <w:rPrChange w:id="248" w:author="Iryna Sokolova" w:date="2017-05-11T09:15:00Z">
              <w:rPr/>
            </w:rPrChange>
          </w:rPr>
          <w:delText xml:space="preserve"> (</w:delText>
        </w:r>
        <w:r w:rsidDel="004C2D06">
          <w:rPr>
            <w:lang w:val="en-US"/>
          </w:rPr>
          <w:delText>boolean</w:delText>
        </w:r>
        <w:r w:rsidRPr="004C2D06" w:rsidDel="004C2D06">
          <w:rPr>
            <w:lang w:val="en-US"/>
            <w:rPrChange w:id="249" w:author="Iryna Sokolova" w:date="2017-05-11T09:15:00Z">
              <w:rPr/>
            </w:rPrChange>
          </w:rPr>
          <w:delText>)/</w:delText>
        </w:r>
        <w:r w:rsidDel="004C2D06">
          <w:delText>есть</w:delText>
        </w:r>
        <w:r w:rsidRPr="004C2D06" w:rsidDel="004C2D06">
          <w:rPr>
            <w:lang w:val="en-US"/>
            <w:rPrChange w:id="250" w:author="Iryna Sokolova" w:date="2017-05-11T09:15:00Z">
              <w:rPr/>
            </w:rPrChange>
          </w:rPr>
          <w:delText xml:space="preserve"> </w:delText>
        </w:r>
        <w:r w:rsidDel="004C2D06">
          <w:delText>ли</w:delText>
        </w:r>
        <w:r w:rsidRPr="004C2D06" w:rsidDel="004C2D06">
          <w:rPr>
            <w:lang w:val="en-US"/>
            <w:rPrChange w:id="251" w:author="Iryna Sokolova" w:date="2017-05-11T09:15:00Z">
              <w:rPr/>
            </w:rPrChange>
          </w:rPr>
          <w:delText xml:space="preserve"> </w:delText>
        </w:r>
        <w:r w:rsidDel="004C2D06">
          <w:delText>исходящее</w:delText>
        </w:r>
        <w:r w:rsidRPr="004C2D06" w:rsidDel="004C2D06">
          <w:rPr>
            <w:lang w:val="en-US"/>
            <w:rPrChange w:id="252" w:author="Iryna Sokolova" w:date="2017-05-11T09:15:00Z">
              <w:rPr/>
            </w:rPrChange>
          </w:rPr>
          <w:delText xml:space="preserve"> </w:delText>
        </w:r>
        <w:r w:rsidDel="004C2D06">
          <w:delText>направление</w:delText>
        </w:r>
        <w:r w:rsidRPr="004C2D06" w:rsidDel="004C2D06">
          <w:rPr>
            <w:lang w:val="en-US"/>
            <w:rPrChange w:id="253" w:author="Iryna Sokolova" w:date="2017-05-11T09:15:00Z">
              <w:rPr/>
            </w:rPrChange>
          </w:rPr>
          <w:delText xml:space="preserve">, </w:delText>
        </w:r>
        <w:r w:rsidRPr="00904500" w:rsidDel="004C2D06">
          <w:rPr>
            <w:lang w:val="en-US"/>
          </w:rPr>
          <w:delText>hospitalizationType</w:delText>
        </w:r>
        <w:r w:rsidRPr="004C2D06" w:rsidDel="004C2D06">
          <w:rPr>
            <w:lang w:val="en-US"/>
            <w:rPrChange w:id="254" w:author="Iryna Sokolova" w:date="2017-05-11T09:15:00Z">
              <w:rPr/>
            </w:rPrChange>
          </w:rPr>
          <w:delText>(</w:delText>
        </w:r>
        <w:r w:rsidDel="004C2D06">
          <w:rPr>
            <w:lang w:val="en-US"/>
          </w:rPr>
          <w:delText>long</w:delText>
        </w:r>
        <w:r w:rsidRPr="004C2D06" w:rsidDel="004C2D06">
          <w:rPr>
            <w:lang w:val="en-US"/>
            <w:rPrChange w:id="255" w:author="Iryna Sokolova" w:date="2017-05-11T09:15:00Z">
              <w:rPr/>
            </w:rPrChange>
          </w:rPr>
          <w:delText>)/</w:delText>
        </w:r>
        <w:r w:rsidDel="004C2D06">
          <w:delText>тип</w:delText>
        </w:r>
        <w:r w:rsidRPr="004C2D06" w:rsidDel="004C2D06">
          <w:rPr>
            <w:lang w:val="en-US"/>
            <w:rPrChange w:id="256" w:author="Iryna Sokolova" w:date="2017-05-11T09:15:00Z">
              <w:rPr/>
            </w:rPrChange>
          </w:rPr>
          <w:delText xml:space="preserve"> </w:delText>
        </w:r>
        <w:r w:rsidDel="004C2D06">
          <w:delText>госпитализации</w:delText>
        </w:r>
        <w:r w:rsidRPr="004C2D06" w:rsidDel="004C2D06">
          <w:rPr>
            <w:lang w:val="en-US"/>
            <w:rPrChange w:id="257" w:author="Iryna Sokolova" w:date="2017-05-11T09:15:00Z">
              <w:rPr/>
            </w:rPrChange>
          </w:rPr>
          <w:delText xml:space="preserve">, </w:delText>
        </w:r>
        <w:r w:rsidDel="004C2D06">
          <w:rPr>
            <w:lang w:val="en-US"/>
          </w:rPr>
          <w:delText>cureResult</w:delText>
        </w:r>
        <w:r w:rsidRPr="004C2D06" w:rsidDel="004C2D06">
          <w:rPr>
            <w:lang w:val="en-US"/>
            <w:rPrChange w:id="258" w:author="Iryna Sokolova" w:date="2017-05-11T09:15:00Z">
              <w:rPr/>
            </w:rPrChange>
          </w:rPr>
          <w:delText>(</w:delText>
        </w:r>
        <w:r w:rsidDel="004C2D06">
          <w:rPr>
            <w:lang w:val="en-US"/>
          </w:rPr>
          <w:delText>int</w:delText>
        </w:r>
        <w:r w:rsidRPr="004C2D06" w:rsidDel="004C2D06">
          <w:rPr>
            <w:lang w:val="en-US"/>
            <w:rPrChange w:id="259" w:author="Iryna Sokolova" w:date="2017-05-11T09:15:00Z">
              <w:rPr/>
            </w:rPrChange>
          </w:rPr>
          <w:delText>)/</w:delText>
        </w:r>
        <w:r w:rsidR="009B07EF" w:rsidDel="004C2D06">
          <w:delText>результат</w:delText>
        </w:r>
        <w:r w:rsidR="009B07EF" w:rsidRPr="004C2D06" w:rsidDel="004C2D06">
          <w:rPr>
            <w:lang w:val="en-US"/>
            <w:rPrChange w:id="260" w:author="Iryna Sokolova" w:date="2017-05-11T09:15:00Z">
              <w:rPr/>
            </w:rPrChange>
          </w:rPr>
          <w:delText xml:space="preserve"> </w:delText>
        </w:r>
        <w:r w:rsidR="009B07EF" w:rsidDel="004C2D06">
          <w:delText>госпитализации</w:delText>
        </w:r>
        <w:r w:rsidRPr="004C2D06" w:rsidDel="004C2D06">
          <w:rPr>
            <w:lang w:val="en-US"/>
            <w:rPrChange w:id="261" w:author="Iryna Sokolova" w:date="2017-05-11T09:15:00Z">
              <w:rPr/>
            </w:rPrChange>
          </w:rPr>
          <w:delText xml:space="preserve">, </w:delText>
        </w:r>
        <w:r w:rsidDel="004C2D06">
          <w:rPr>
            <w:lang w:val="en-US"/>
          </w:rPr>
          <w:delText>deseaseOutcome</w:delText>
        </w:r>
        <w:r w:rsidRPr="004C2D06" w:rsidDel="004C2D06">
          <w:rPr>
            <w:lang w:val="en-US"/>
            <w:rPrChange w:id="262" w:author="Iryna Sokolova" w:date="2017-05-11T09:15:00Z">
              <w:rPr/>
            </w:rPrChange>
          </w:rPr>
          <w:delText>(</w:delText>
        </w:r>
        <w:r w:rsidDel="004C2D06">
          <w:rPr>
            <w:lang w:val="en-US"/>
          </w:rPr>
          <w:delText>string</w:delText>
        </w:r>
        <w:r w:rsidRPr="004C2D06" w:rsidDel="004C2D06">
          <w:rPr>
            <w:lang w:val="en-US"/>
            <w:rPrChange w:id="263" w:author="Iryna Sokolova" w:date="2017-05-11T09:15:00Z">
              <w:rPr/>
            </w:rPrChange>
          </w:rPr>
          <w:delText>)</w:delText>
        </w:r>
        <w:r w:rsidR="009B07EF" w:rsidRPr="004C2D06" w:rsidDel="004C2D06">
          <w:rPr>
            <w:lang w:val="en-US"/>
            <w:rPrChange w:id="264" w:author="Iryna Sokolova" w:date="2017-05-11T09:15:00Z">
              <w:rPr/>
            </w:rPrChange>
          </w:rPr>
          <w:delText>/</w:delText>
        </w:r>
        <w:r w:rsidR="009B07EF" w:rsidDel="004C2D06">
          <w:delText>исход</w:delText>
        </w:r>
        <w:r w:rsidR="009B07EF" w:rsidRPr="004C2D06" w:rsidDel="004C2D06">
          <w:rPr>
            <w:lang w:val="en-US"/>
            <w:rPrChange w:id="265" w:author="Iryna Sokolova" w:date="2017-05-11T09:15:00Z">
              <w:rPr/>
            </w:rPrChange>
          </w:rPr>
          <w:delText xml:space="preserve"> </w:delText>
        </w:r>
        <w:r w:rsidR="009B07EF" w:rsidDel="004C2D06">
          <w:delText>заболевания</w:delText>
        </w:r>
        <w:r w:rsidRPr="004C2D06" w:rsidDel="004C2D06">
          <w:rPr>
            <w:lang w:val="en-US"/>
            <w:rPrChange w:id="266" w:author="Iryna Sokolova" w:date="2017-05-11T09:15:00Z">
              <w:rPr/>
            </w:rPrChange>
          </w:rPr>
          <w:delText>:</w:delText>
        </w:r>
        <w:r w:rsidRPr="004C2D06" w:rsidDel="004C2D06">
          <w:rPr>
            <w:lang w:val="en-US"/>
            <w:rPrChange w:id="267" w:author="Iryna Sokolova" w:date="2017-05-11T09:15:00Z">
              <w:rPr/>
            </w:rPrChange>
          </w:rPr>
          <w:br/>
        </w:r>
      </w:del>
      <w:ins w:id="268" w:author="Iryna Sokolova" w:date="2017-05-11T09:13:00Z">
        <w:r w:rsidR="004C2D06">
          <w:t>Добавлены</w:t>
        </w:r>
        <w:r w:rsidR="004C2D06" w:rsidRPr="004C2D06">
          <w:rPr>
            <w:lang w:val="en-US"/>
            <w:rPrChange w:id="269" w:author="Iryna Sokolova" w:date="2017-05-11T09:15:00Z">
              <w:rPr/>
            </w:rPrChange>
          </w:rPr>
          <w:t xml:space="preserve"> </w:t>
        </w:r>
        <w:r w:rsidR="004C2D06">
          <w:t>новые</w:t>
        </w:r>
        <w:r w:rsidR="004C2D06" w:rsidRPr="004C2D06">
          <w:rPr>
            <w:lang w:val="en-US"/>
            <w:rPrChange w:id="270" w:author="Iryna Sokolova" w:date="2017-05-11T09:15:00Z">
              <w:rPr/>
            </w:rPrChange>
          </w:rPr>
          <w:t xml:space="preserve"> </w:t>
        </w:r>
        <w:r w:rsidR="004C2D06">
          <w:t>поля</w:t>
        </w:r>
      </w:ins>
      <w:ins w:id="271" w:author="Iryna Sokolova" w:date="2017-05-11T09:14:00Z">
        <w:r w:rsidR="004C2D06" w:rsidRPr="004C2D06">
          <w:rPr>
            <w:lang w:val="en-US"/>
            <w:rPrChange w:id="272" w:author="Iryna Sokolova" w:date="2017-05-11T09:15:00Z">
              <w:rPr/>
            </w:rPrChange>
          </w:rPr>
          <w:t xml:space="preserve"> </w:t>
        </w:r>
        <w:r w:rsidR="004C2D06">
          <w:rPr>
            <w:lang w:val="en-US"/>
          </w:rPr>
          <w:t xml:space="preserve">executorId, </w:t>
        </w:r>
        <w:proofErr w:type="spellStart"/>
        <w:r w:rsidR="004C2D06">
          <w:rPr>
            <w:lang w:val="en-US"/>
          </w:rPr>
          <w:t>executorJobId</w:t>
        </w:r>
        <w:proofErr w:type="spellEnd"/>
        <w:r w:rsidR="004C2D06">
          <w:rPr>
            <w:lang w:val="en-US"/>
          </w:rPr>
          <w:t xml:space="preserve">, </w:t>
        </w:r>
        <w:proofErr w:type="spellStart"/>
        <w:r w:rsidR="004C2D06">
          <w:rPr>
            <w:lang w:val="en-US"/>
          </w:rPr>
          <w:t>posponeInvoice</w:t>
        </w:r>
        <w:proofErr w:type="spellEnd"/>
        <w:r w:rsidR="004C2D06">
          <w:rPr>
            <w:lang w:val="en-US"/>
          </w:rPr>
          <w:t>.</w:t>
        </w:r>
      </w:ins>
    </w:p>
    <w:p w:rsidR="00904500" w:rsidRDefault="004C2D06" w:rsidP="00904500">
      <w:pPr>
        <w:pStyle w:val="a3"/>
        <w:ind w:left="495"/>
      </w:pPr>
      <w:ins w:id="273" w:author="Iryna Sokolova" w:date="2017-05-11T09:14:00Z">
        <w:r>
          <w:rPr>
            <w:noProof/>
            <w:lang w:eastAsia="ru-RU"/>
          </w:rPr>
          <w:drawing>
            <wp:inline distT="0" distB="0" distL="0" distR="0" wp14:anchorId="5BB83BA4" wp14:editId="5BAF6B7A">
              <wp:extent cx="5940425" cy="4680585"/>
              <wp:effectExtent l="0" t="0" r="3175" b="5715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680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274" w:author="Iryna Sokolova" w:date="2017-05-11T09:13:00Z">
        <w:r w:rsidR="00904500" w:rsidDel="004C2D06">
          <w:rPr>
            <w:noProof/>
            <w:lang w:eastAsia="ru-RU"/>
          </w:rPr>
          <w:drawing>
            <wp:inline distT="0" distB="0" distL="0" distR="0" wp14:anchorId="5681D5C9" wp14:editId="4DF36E50">
              <wp:extent cx="5524500" cy="1381125"/>
              <wp:effectExtent l="0" t="0" r="0" b="9525"/>
              <wp:docPr id="22" name="Рисунок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138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904500" w:rsidRPr="00E24E84" w:rsidRDefault="00904500" w:rsidP="00904500"/>
    <w:p w:rsidR="00904500" w:rsidRPr="001905EC" w:rsidRDefault="00904500" w:rsidP="00904500">
      <w:pPr>
        <w:pStyle w:val="2"/>
      </w:pPr>
      <w:r w:rsidRPr="001905EC">
        <w:t>Влияние на запись</w:t>
      </w:r>
    </w:p>
    <w:p w:rsidR="00904500" w:rsidRPr="00D871BC" w:rsidRDefault="00904500" w:rsidP="00904500">
      <w:r>
        <w:t>Нет</w:t>
      </w:r>
    </w:p>
    <w:p w:rsidR="00904500" w:rsidRPr="001905EC" w:rsidRDefault="00904500" w:rsidP="00904500">
      <w:pPr>
        <w:pStyle w:val="2"/>
      </w:pPr>
      <w:r w:rsidRPr="001905EC">
        <w:lastRenderedPageBreak/>
        <w:t>Влияние на чтение</w:t>
      </w:r>
    </w:p>
    <w:p w:rsidR="00904500" w:rsidRPr="00904500" w:rsidDel="004C2D06" w:rsidRDefault="009B07EF" w:rsidP="00904500">
      <w:pPr>
        <w:rPr>
          <w:del w:id="275" w:author="Iryna Sokolova" w:date="2017-05-11T09:14:00Z"/>
        </w:rPr>
      </w:pPr>
      <w:del w:id="276" w:author="Iryna Sokolova" w:date="2017-05-11T09:14:00Z">
        <w:r w:rsidDel="004C2D06">
          <w:delText xml:space="preserve">Новые параметры для чтения списка документов позволяют сделать поиск </w:delText>
        </w:r>
        <w:r w:rsidR="007D55BD" w:rsidDel="004C2D06">
          <w:delText>более гибким</w:delText>
        </w:r>
        <w:r w:rsidDel="004C2D06">
          <w:delText>.</w:delText>
        </w:r>
      </w:del>
    </w:p>
    <w:p w:rsidR="00904500" w:rsidRPr="00904500" w:rsidRDefault="00904500" w:rsidP="00D7101B"/>
    <w:p w:rsidR="004C2D06" w:rsidRDefault="004C2D06" w:rsidP="00E24E84">
      <w:pPr>
        <w:rPr>
          <w:ins w:id="277" w:author="Iryna Sokolova" w:date="2017-05-11T09:16:00Z"/>
        </w:rPr>
      </w:pPr>
      <w:ins w:id="278" w:author="Iryna Sokolova" w:date="2017-05-11T09:16:00Z">
        <w:r>
          <w:t>Нет</w:t>
        </w:r>
      </w:ins>
    </w:p>
    <w:p w:rsidR="009B07EF" w:rsidRPr="00904500" w:rsidDel="004C2D06" w:rsidRDefault="009B07EF" w:rsidP="009B07EF">
      <w:pPr>
        <w:pStyle w:val="a4"/>
        <w:rPr>
          <w:del w:id="279" w:author="Iryna Sokolova" w:date="2017-05-11T09:14:00Z"/>
        </w:rPr>
      </w:pPr>
      <w:bookmarkStart w:id="280" w:name="_GoBack"/>
      <w:bookmarkEnd w:id="280"/>
      <w:del w:id="281" w:author="Iryna Sokolova" w:date="2017-05-11T09:14:00Z">
        <w:r w:rsidDel="004C2D06">
          <w:delText>В</w:delText>
        </w:r>
        <w:r w:rsidRPr="00D7101B" w:rsidDel="004C2D06">
          <w:delText xml:space="preserve"> </w:delText>
        </w:r>
        <w:r w:rsidDel="004C2D06">
          <w:delText>типе</w:delText>
        </w:r>
        <w:r w:rsidRPr="00D7101B" w:rsidDel="004C2D06">
          <w:delText xml:space="preserve"> </w:delText>
        </w:r>
        <w:r w:rsidDel="004C2D06">
          <w:rPr>
            <w:lang w:val="en-US"/>
          </w:rPr>
          <w:delText>tapInfo</w:delText>
        </w:r>
        <w:r w:rsidRPr="00C54A09" w:rsidDel="004C2D06">
          <w:delText xml:space="preserve"> </w:delText>
        </w:r>
        <w:r w:rsidR="00B16323" w:rsidDel="004C2D06">
          <w:delText xml:space="preserve">исключено </w:delText>
        </w:r>
        <w:r w:rsidDel="004C2D06">
          <w:delText xml:space="preserve">поле </w:delText>
        </w:r>
        <w:r w:rsidDel="004C2D06">
          <w:rPr>
            <w:lang w:val="en-US"/>
          </w:rPr>
          <w:delText>deseaseOutcome</w:delText>
        </w:r>
        <w:r w:rsidDel="004C2D06">
          <w:delText>.</w:delText>
        </w:r>
      </w:del>
    </w:p>
    <w:p w:rsidR="009B07EF" w:rsidRPr="00085EF8" w:rsidDel="004C2D06" w:rsidRDefault="009B07EF" w:rsidP="009B07EF">
      <w:pPr>
        <w:pStyle w:val="2"/>
        <w:rPr>
          <w:del w:id="282" w:author="Iryna Sokolova" w:date="2017-05-11T09:14:00Z"/>
        </w:rPr>
      </w:pPr>
      <w:del w:id="283" w:author="Iryna Sokolova" w:date="2017-05-11T09:14:00Z">
        <w:r w:rsidRPr="00085EF8" w:rsidDel="004C2D06">
          <w:delText>Краткое описание сути изменений</w:delText>
        </w:r>
      </w:del>
    </w:p>
    <w:p w:rsidR="009B07EF" w:rsidRPr="00904500" w:rsidDel="004C2D06" w:rsidRDefault="00C54A09" w:rsidP="009B07EF">
      <w:pPr>
        <w:rPr>
          <w:del w:id="284" w:author="Iryna Sokolova" w:date="2017-05-11T09:14:00Z"/>
        </w:rPr>
      </w:pPr>
      <w:del w:id="285" w:author="Iryna Sokolova" w:date="2017-05-11T09:14:00Z">
        <w:r w:rsidDel="004C2D06">
          <w:delText xml:space="preserve">Это поле </w:delText>
        </w:r>
        <w:r w:rsidR="00B16323" w:rsidDel="004C2D06">
          <w:delText xml:space="preserve">перенесено  </w:delText>
        </w:r>
        <w:r w:rsidDel="004C2D06">
          <w:delText xml:space="preserve">в </w:delText>
        </w:r>
        <w:r w:rsidDel="004C2D06">
          <w:rPr>
            <w:rFonts w:ascii="Courier New" w:hAnsi="Courier New" w:cs="Courier New"/>
            <w:color w:val="1A1AA6"/>
            <w:sz w:val="20"/>
            <w:szCs w:val="20"/>
          </w:rPr>
          <w:delText>tns:abstractMedicalCaseDTO.</w:delText>
        </w:r>
        <w:r w:rsidR="009B07EF" w:rsidRPr="00904500" w:rsidDel="004C2D06">
          <w:br/>
        </w:r>
      </w:del>
    </w:p>
    <w:p w:rsidR="009B07EF" w:rsidDel="004C2D06" w:rsidRDefault="009B07EF" w:rsidP="009B07EF">
      <w:pPr>
        <w:pStyle w:val="a3"/>
        <w:ind w:left="495"/>
        <w:rPr>
          <w:del w:id="286" w:author="Iryna Sokolova" w:date="2017-05-11T09:14:00Z"/>
        </w:rPr>
      </w:pPr>
      <w:del w:id="287" w:author="Iryna Sokolova" w:date="2017-05-11T09:14:00Z">
        <w:r w:rsidDel="004C2D06">
          <w:rPr>
            <w:noProof/>
            <w:lang w:eastAsia="ru-RU"/>
          </w:rPr>
          <w:drawing>
            <wp:inline distT="0" distB="0" distL="0" distR="0" wp14:anchorId="70F6DE22" wp14:editId="49B4BAE2">
              <wp:extent cx="5657850" cy="3105150"/>
              <wp:effectExtent l="0" t="0" r="0" b="0"/>
              <wp:docPr id="24" name="Рисунок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3105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9B07EF" w:rsidRPr="00E24E84" w:rsidDel="004C2D06" w:rsidRDefault="009B07EF" w:rsidP="009B07EF">
      <w:pPr>
        <w:rPr>
          <w:del w:id="288" w:author="Iryna Sokolova" w:date="2017-05-11T09:14:00Z"/>
        </w:rPr>
      </w:pPr>
    </w:p>
    <w:p w:rsidR="009B07EF" w:rsidRPr="001905EC" w:rsidDel="004C2D06" w:rsidRDefault="009B07EF" w:rsidP="009B07EF">
      <w:pPr>
        <w:pStyle w:val="2"/>
        <w:rPr>
          <w:del w:id="289" w:author="Iryna Sokolova" w:date="2017-05-11T09:14:00Z"/>
        </w:rPr>
      </w:pPr>
      <w:del w:id="290" w:author="Iryna Sokolova" w:date="2017-05-11T09:14:00Z">
        <w:r w:rsidRPr="001905EC" w:rsidDel="004C2D06">
          <w:delText>Влияние на запись</w:delText>
        </w:r>
      </w:del>
    </w:p>
    <w:p w:rsidR="009B07EF" w:rsidRPr="00D871BC" w:rsidDel="004C2D06" w:rsidRDefault="009B07EF" w:rsidP="009B07EF">
      <w:pPr>
        <w:rPr>
          <w:del w:id="291" w:author="Iryna Sokolova" w:date="2017-05-11T09:14:00Z"/>
        </w:rPr>
      </w:pPr>
      <w:del w:id="292" w:author="Iryna Sokolova" w:date="2017-05-11T09:14:00Z">
        <w:r w:rsidDel="004C2D06">
          <w:delText>Нет</w:delText>
        </w:r>
      </w:del>
    </w:p>
    <w:p w:rsidR="009B07EF" w:rsidRPr="001905EC" w:rsidDel="004C2D06" w:rsidRDefault="009B07EF" w:rsidP="009B07EF">
      <w:pPr>
        <w:pStyle w:val="2"/>
        <w:rPr>
          <w:del w:id="293" w:author="Iryna Sokolova" w:date="2017-05-11T09:14:00Z"/>
        </w:rPr>
      </w:pPr>
      <w:del w:id="294" w:author="Iryna Sokolova" w:date="2017-05-11T09:14:00Z">
        <w:r w:rsidRPr="001905EC" w:rsidDel="004C2D06">
          <w:delText>Влияние на чтение</w:delText>
        </w:r>
      </w:del>
    </w:p>
    <w:p w:rsidR="009B07EF" w:rsidRPr="001F1253" w:rsidDel="004C2D06" w:rsidRDefault="00C54A09" w:rsidP="009B07EF">
      <w:pPr>
        <w:rPr>
          <w:del w:id="295" w:author="Iryna Sokolova" w:date="2017-05-11T09:14:00Z"/>
        </w:rPr>
      </w:pPr>
      <w:del w:id="296" w:author="Iryna Sokolova" w:date="2017-05-11T09:14:00Z">
        <w:r w:rsidDel="004C2D06">
          <w:delText>Нет.</w:delText>
        </w:r>
      </w:del>
    </w:p>
    <w:p w:rsidR="001F1253" w:rsidRPr="001F1253" w:rsidDel="004C2D06" w:rsidRDefault="001F1253" w:rsidP="001F1253">
      <w:pPr>
        <w:pStyle w:val="a4"/>
        <w:rPr>
          <w:del w:id="297" w:author="Iryna Sokolova" w:date="2017-05-11T09:14:00Z"/>
        </w:rPr>
      </w:pPr>
      <w:del w:id="298" w:author="Iryna Sokolova" w:date="2017-05-11T09:14:00Z">
        <w:r w:rsidDel="004C2D06">
          <w:delText>В</w:delText>
        </w:r>
        <w:r w:rsidRPr="001F1253" w:rsidDel="004C2D06">
          <w:delText xml:space="preserve"> </w:delText>
        </w:r>
        <w:r w:rsidDel="004C2D06">
          <w:delText>типе</w:delText>
        </w:r>
        <w:r w:rsidRPr="001F1253" w:rsidDel="004C2D06">
          <w:delText xml:space="preserve"> </w:delText>
        </w:r>
        <w:r w:rsidDel="004C2D06">
          <w:rPr>
            <w:lang w:val="en-US"/>
          </w:rPr>
          <w:delText>MedicalCase</w:delText>
        </w:r>
        <w:r w:rsidRPr="001F1253" w:rsidDel="004C2D06">
          <w:delText xml:space="preserve"> </w:delText>
        </w:r>
        <w:r w:rsidR="00B16323" w:rsidDel="004C2D06">
          <w:delText>исключено</w:delText>
        </w:r>
        <w:r w:rsidR="00B16323" w:rsidRPr="001F1253" w:rsidDel="004C2D06">
          <w:delText xml:space="preserve"> </w:delText>
        </w:r>
        <w:r w:rsidDel="004C2D06">
          <w:delText>поле</w:delText>
        </w:r>
        <w:r w:rsidRPr="001F1253" w:rsidDel="004C2D06">
          <w:delText xml:space="preserve"> </w:delText>
        </w:r>
        <w:r w:rsidDel="004C2D06">
          <w:rPr>
            <w:lang w:val="en-US"/>
          </w:rPr>
          <w:delText>canEdit</w:delText>
        </w:r>
        <w:r w:rsidDel="004C2D06">
          <w:delText xml:space="preserve"> и добавлены поля </w:delText>
        </w:r>
        <w:r w:rsidDel="004C2D06">
          <w:rPr>
            <w:lang w:val="en-US"/>
          </w:rPr>
          <w:delText>diseaseOutcome</w:delText>
        </w:r>
        <w:r w:rsidRPr="001F1253" w:rsidDel="004C2D06">
          <w:delText xml:space="preserve"> </w:delText>
        </w:r>
        <w:r w:rsidDel="004C2D06">
          <w:delText xml:space="preserve">и  </w:delText>
        </w:r>
        <w:r w:rsidDel="004C2D06">
          <w:rPr>
            <w:lang w:val="en-US"/>
          </w:rPr>
          <w:delText>diagnosis</w:delText>
        </w:r>
        <w:r w:rsidRPr="001F1253" w:rsidDel="004C2D06">
          <w:delText>.</w:delText>
        </w:r>
      </w:del>
    </w:p>
    <w:p w:rsidR="001F1253" w:rsidRPr="00085EF8" w:rsidDel="004C2D06" w:rsidRDefault="001F1253" w:rsidP="001F1253">
      <w:pPr>
        <w:pStyle w:val="2"/>
        <w:rPr>
          <w:del w:id="299" w:author="Iryna Sokolova" w:date="2017-05-11T09:14:00Z"/>
        </w:rPr>
      </w:pPr>
      <w:del w:id="300" w:author="Iryna Sokolova" w:date="2017-05-11T09:14:00Z">
        <w:r w:rsidRPr="00085EF8" w:rsidDel="004C2D06">
          <w:delText>Краткое описание сути изменений</w:delText>
        </w:r>
      </w:del>
    </w:p>
    <w:p w:rsidR="001F1253" w:rsidRPr="001F1253" w:rsidDel="004C2D06" w:rsidRDefault="001F1253" w:rsidP="001F1253">
      <w:pPr>
        <w:rPr>
          <w:del w:id="301" w:author="Iryna Sokolova" w:date="2017-05-11T09:14:00Z"/>
        </w:rPr>
      </w:pPr>
      <w:del w:id="302" w:author="Iryna Sokolova" w:date="2017-05-11T09:14:00Z">
        <w:r w:rsidDel="004C2D06">
          <w:rPr>
            <w:lang w:val="en-US"/>
          </w:rPr>
          <w:delText>CanEdit</w:delText>
        </w:r>
        <w:r w:rsidDel="004C2D06">
          <w:delText xml:space="preserve"> поле присутствует в других типах </w:delText>
        </w:r>
        <w:r w:rsidDel="004C2D06">
          <w:rPr>
            <w:lang w:val="en-US"/>
          </w:rPr>
          <w:delText>dto</w:delText>
        </w:r>
        <w:r w:rsidDel="004C2D06">
          <w:delText xml:space="preserve">, которые выдают документы </w:delText>
        </w:r>
        <w:r w:rsidR="007D55BD" w:rsidDel="004C2D06">
          <w:delText xml:space="preserve">(ТАП/Ф66) </w:delText>
        </w:r>
        <w:r w:rsidDel="004C2D06">
          <w:delText>для чтения.</w:delText>
        </w:r>
        <w:r w:rsidR="00B16323" w:rsidDel="004C2D06">
          <w:delText xml:space="preserve"> Э</w:delText>
        </w:r>
        <w:r w:rsidDel="004C2D06">
          <w:delText>то поле стало рас</w:delText>
        </w:r>
        <w:r w:rsidR="007D55BD" w:rsidDel="004C2D06">
          <w:delText>считываться на основе косвенных признаков</w:delText>
        </w:r>
        <w:r w:rsidDel="004C2D06">
          <w:delText>.</w:delText>
        </w:r>
      </w:del>
    </w:p>
    <w:p w:rsidR="001F1253" w:rsidRPr="001F1253" w:rsidDel="004C2D06" w:rsidRDefault="001F1253" w:rsidP="001F1253">
      <w:pPr>
        <w:rPr>
          <w:del w:id="303" w:author="Iryna Sokolova" w:date="2017-05-11T09:14:00Z"/>
          <w:lang w:val="en-US"/>
        </w:rPr>
      </w:pPr>
      <w:del w:id="304" w:author="Iryna Sokolova" w:date="2017-05-11T09:14:00Z">
        <w:r w:rsidDel="004C2D06">
          <w:rPr>
            <w:noProof/>
            <w:lang w:eastAsia="ru-RU"/>
          </w:rPr>
          <w:drawing>
            <wp:inline distT="0" distB="0" distL="0" distR="0" wp14:anchorId="3120F10E" wp14:editId="57CC7296">
              <wp:extent cx="5940425" cy="201930"/>
              <wp:effectExtent l="0" t="0" r="3175" b="7620"/>
              <wp:docPr id="26" name="Рисунок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01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1F1253" w:rsidRPr="002751CF" w:rsidDel="004C2D06" w:rsidRDefault="001F1253" w:rsidP="004B1425">
      <w:pPr>
        <w:rPr>
          <w:del w:id="305" w:author="Iryna Sokolova" w:date="2017-05-11T09:14:00Z"/>
        </w:rPr>
      </w:pPr>
      <w:del w:id="306" w:author="Iryna Sokolova" w:date="2017-05-11T09:14:00Z">
        <w:r w:rsidDel="004C2D06">
          <w:delText>diseaseOutcome и  diagnosis наследуются в другие схемы из общего типа.</w:delText>
        </w:r>
      </w:del>
    </w:p>
    <w:p w:rsidR="001F1253" w:rsidDel="004C2D06" w:rsidRDefault="001F1253" w:rsidP="004B1425">
      <w:pPr>
        <w:rPr>
          <w:del w:id="307" w:author="Iryna Sokolova" w:date="2017-05-11T09:14:00Z"/>
        </w:rPr>
      </w:pPr>
      <w:del w:id="308" w:author="Iryna Sokolova" w:date="2017-05-11T09:14:00Z">
        <w:r w:rsidDel="004C2D06">
          <w:rPr>
            <w:noProof/>
            <w:lang w:eastAsia="ru-RU"/>
          </w:rPr>
          <w:drawing>
            <wp:inline distT="0" distB="0" distL="0" distR="0" wp14:anchorId="25B4566B" wp14:editId="12641F24">
              <wp:extent cx="5940425" cy="235585"/>
              <wp:effectExtent l="0" t="0" r="3175" b="0"/>
              <wp:docPr id="27" name="Рисунок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35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1F1253" w:rsidRPr="00E24E84" w:rsidDel="004C2D06" w:rsidRDefault="001F1253" w:rsidP="001F1253">
      <w:pPr>
        <w:rPr>
          <w:del w:id="309" w:author="Iryna Sokolova" w:date="2017-05-11T09:14:00Z"/>
        </w:rPr>
      </w:pPr>
    </w:p>
    <w:p w:rsidR="001F1253" w:rsidRPr="001905EC" w:rsidDel="004C2D06" w:rsidRDefault="001F1253" w:rsidP="001F1253">
      <w:pPr>
        <w:pStyle w:val="2"/>
        <w:rPr>
          <w:del w:id="310" w:author="Iryna Sokolova" w:date="2017-05-11T09:14:00Z"/>
        </w:rPr>
      </w:pPr>
      <w:del w:id="311" w:author="Iryna Sokolova" w:date="2017-05-11T09:14:00Z">
        <w:r w:rsidRPr="001905EC" w:rsidDel="004C2D06">
          <w:delText>Влияние на запись</w:delText>
        </w:r>
      </w:del>
    </w:p>
    <w:p w:rsidR="001F1253" w:rsidRPr="00D871BC" w:rsidDel="004C2D06" w:rsidRDefault="001F1253" w:rsidP="001F1253">
      <w:pPr>
        <w:rPr>
          <w:del w:id="312" w:author="Iryna Sokolova" w:date="2017-05-11T09:14:00Z"/>
        </w:rPr>
      </w:pPr>
      <w:del w:id="313" w:author="Iryna Sokolova" w:date="2017-05-11T09:14:00Z">
        <w:r w:rsidDel="004C2D06">
          <w:delText>Нет</w:delText>
        </w:r>
      </w:del>
    </w:p>
    <w:p w:rsidR="001F1253" w:rsidRPr="001905EC" w:rsidDel="004C2D06" w:rsidRDefault="001F1253" w:rsidP="001F1253">
      <w:pPr>
        <w:pStyle w:val="2"/>
        <w:rPr>
          <w:del w:id="314" w:author="Iryna Sokolova" w:date="2017-05-11T09:14:00Z"/>
        </w:rPr>
      </w:pPr>
      <w:del w:id="315" w:author="Iryna Sokolova" w:date="2017-05-11T09:14:00Z">
        <w:r w:rsidRPr="001905EC" w:rsidDel="004C2D06">
          <w:delText>Влияние на чтение</w:delText>
        </w:r>
      </w:del>
    </w:p>
    <w:p w:rsidR="001F1253" w:rsidRPr="00C45B3C" w:rsidDel="004C2D06" w:rsidRDefault="001F1253" w:rsidP="001F1253">
      <w:pPr>
        <w:rPr>
          <w:del w:id="316" w:author="Iryna Sokolova" w:date="2017-05-11T09:14:00Z"/>
          <w:lang w:val="en-US"/>
        </w:rPr>
      </w:pPr>
      <w:del w:id="317" w:author="Iryna Sokolova" w:date="2017-05-11T09:14:00Z">
        <w:r w:rsidDel="004C2D06">
          <w:delText>Нет</w:delText>
        </w:r>
        <w:r w:rsidRPr="00C45B3C" w:rsidDel="004C2D06">
          <w:rPr>
            <w:lang w:val="en-US"/>
          </w:rPr>
          <w:delText>.</w:delText>
        </w:r>
      </w:del>
    </w:p>
    <w:p w:rsidR="00E45287" w:rsidRPr="00E45287" w:rsidDel="004C2D06" w:rsidRDefault="00E45287" w:rsidP="00E45287">
      <w:pPr>
        <w:pStyle w:val="a4"/>
        <w:rPr>
          <w:del w:id="318" w:author="Iryna Sokolova" w:date="2017-05-11T09:14:00Z"/>
          <w:lang w:val="en-US"/>
        </w:rPr>
      </w:pPr>
      <w:del w:id="319" w:author="Iryna Sokolova" w:date="2017-05-11T09:14:00Z">
        <w:r w:rsidDel="004C2D06">
          <w:delText>Удалены</w:delText>
        </w:r>
        <w:r w:rsidRPr="00E45287" w:rsidDel="004C2D06">
          <w:rPr>
            <w:lang w:val="en-US"/>
          </w:rPr>
          <w:delText xml:space="preserve"> </w:delText>
        </w:r>
        <w:r w:rsidDel="004C2D06">
          <w:delText>элементы</w:delText>
        </w:r>
        <w:r w:rsidRPr="00E45287" w:rsidDel="004C2D06">
          <w:rPr>
            <w:lang w:val="en-US"/>
          </w:rPr>
          <w:delText xml:space="preserve"> Manipulation</w:delText>
        </w:r>
        <w:r w:rsidDel="004C2D06">
          <w:rPr>
            <w:lang w:val="en-US"/>
          </w:rPr>
          <w:delText xml:space="preserve">, </w:delText>
        </w:r>
        <w:r w:rsidRPr="00E45287" w:rsidDel="004C2D06">
          <w:rPr>
            <w:lang w:val="en-US"/>
          </w:rPr>
          <w:delText>polyclinicCase</w:delText>
        </w:r>
        <w:r w:rsidDel="004C2D06">
          <w:rPr>
            <w:lang w:val="en-US"/>
          </w:rPr>
          <w:delText xml:space="preserve">, </w:delText>
        </w:r>
        <w:r w:rsidRPr="00E45287" w:rsidDel="004C2D06">
          <w:rPr>
            <w:lang w:val="en-US"/>
          </w:rPr>
          <w:delText>polyclinicConsumable</w:delText>
        </w:r>
        <w:r w:rsidDel="004C2D06">
          <w:rPr>
            <w:lang w:val="en-US"/>
          </w:rPr>
          <w:delText xml:space="preserve">, </w:delText>
        </w:r>
        <w:r w:rsidRPr="00E45287" w:rsidDel="004C2D06">
          <w:rPr>
            <w:lang w:val="en-US"/>
          </w:rPr>
          <w:delText>abstractConsumable</w:delText>
        </w:r>
        <w:r w:rsidDel="004C2D06">
          <w:rPr>
            <w:lang w:val="en-US"/>
          </w:rPr>
          <w:delText xml:space="preserve">, </w:delText>
        </w:r>
        <w:r w:rsidRPr="00E45287" w:rsidDel="004C2D06">
          <w:rPr>
            <w:lang w:val="en-US"/>
          </w:rPr>
          <w:delText>polyclinicMedicine</w:delText>
        </w:r>
        <w:r w:rsidDel="004C2D06">
          <w:rPr>
            <w:lang w:val="en-US"/>
          </w:rPr>
          <w:delText xml:space="preserve">, </w:delText>
        </w:r>
        <w:r w:rsidRPr="00E45287" w:rsidDel="004C2D06">
          <w:rPr>
            <w:lang w:val="en-US"/>
          </w:rPr>
          <w:delText>abstractMedicine</w:delText>
        </w:r>
        <w:r w:rsidDel="004C2D06">
          <w:rPr>
            <w:lang w:val="en-US"/>
          </w:rPr>
          <w:delText xml:space="preserve">, </w:delText>
        </w:r>
        <w:r w:rsidRPr="00E45287" w:rsidDel="004C2D06">
          <w:rPr>
            <w:lang w:val="en-US"/>
          </w:rPr>
          <w:delText>toothFormula.</w:delText>
        </w:r>
      </w:del>
    </w:p>
    <w:p w:rsidR="00E45287" w:rsidRPr="00085EF8" w:rsidDel="004C2D06" w:rsidRDefault="00E45287" w:rsidP="00E45287">
      <w:pPr>
        <w:pStyle w:val="2"/>
        <w:rPr>
          <w:del w:id="320" w:author="Iryna Sokolova" w:date="2017-05-11T09:14:00Z"/>
        </w:rPr>
      </w:pPr>
      <w:del w:id="321" w:author="Iryna Sokolova" w:date="2017-05-11T09:14:00Z">
        <w:r w:rsidRPr="00085EF8" w:rsidDel="004C2D06">
          <w:delText>Краткое описание сути изменений</w:delText>
        </w:r>
      </w:del>
    </w:p>
    <w:p w:rsidR="00E45287" w:rsidRPr="00E24E84" w:rsidDel="004C2D06" w:rsidRDefault="00B16323" w:rsidP="00E45287">
      <w:pPr>
        <w:rPr>
          <w:del w:id="322" w:author="Iryna Sokolova" w:date="2017-05-11T09:14:00Z"/>
        </w:rPr>
      </w:pPr>
      <w:del w:id="323" w:author="Iryna Sokolova" w:date="2017-05-11T09:14:00Z">
        <w:r w:rsidDel="004C2D06">
          <w:delText>Удалены лишние элементы, не задействованные в системе</w:delText>
        </w:r>
        <w:r w:rsidR="00E45287" w:rsidDel="004C2D06">
          <w:delText>.</w:delText>
        </w:r>
      </w:del>
    </w:p>
    <w:p w:rsidR="00E45287" w:rsidRPr="001905EC" w:rsidDel="004C2D06" w:rsidRDefault="00E45287" w:rsidP="00E45287">
      <w:pPr>
        <w:pStyle w:val="2"/>
        <w:rPr>
          <w:del w:id="324" w:author="Iryna Sokolova" w:date="2017-05-11T09:14:00Z"/>
        </w:rPr>
      </w:pPr>
      <w:del w:id="325" w:author="Iryna Sokolova" w:date="2017-05-11T09:14:00Z">
        <w:r w:rsidRPr="001905EC" w:rsidDel="004C2D06">
          <w:delText>Влияние на запись</w:delText>
        </w:r>
      </w:del>
    </w:p>
    <w:p w:rsidR="00E45287" w:rsidRPr="00D871BC" w:rsidDel="004C2D06" w:rsidRDefault="00E45287" w:rsidP="00E45287">
      <w:pPr>
        <w:rPr>
          <w:del w:id="326" w:author="Iryna Sokolova" w:date="2017-05-11T09:14:00Z"/>
        </w:rPr>
      </w:pPr>
      <w:del w:id="327" w:author="Iryna Sokolova" w:date="2017-05-11T09:14:00Z">
        <w:r w:rsidDel="004C2D06">
          <w:delText>Нет</w:delText>
        </w:r>
      </w:del>
    </w:p>
    <w:p w:rsidR="00E45287" w:rsidRPr="001905EC" w:rsidDel="004C2D06" w:rsidRDefault="00E45287" w:rsidP="00E45287">
      <w:pPr>
        <w:pStyle w:val="2"/>
        <w:rPr>
          <w:del w:id="328" w:author="Iryna Sokolova" w:date="2017-05-11T09:14:00Z"/>
        </w:rPr>
      </w:pPr>
      <w:del w:id="329" w:author="Iryna Sokolova" w:date="2017-05-11T09:14:00Z">
        <w:r w:rsidRPr="001905EC" w:rsidDel="004C2D06">
          <w:delText>Влияние на чтение</w:delText>
        </w:r>
      </w:del>
    </w:p>
    <w:p w:rsidR="00E45287" w:rsidRPr="00C54A09" w:rsidDel="004C2D06" w:rsidRDefault="00E45287" w:rsidP="00E45287">
      <w:pPr>
        <w:rPr>
          <w:del w:id="330" w:author="Iryna Sokolova" w:date="2017-05-11T09:14:00Z"/>
          <w:lang w:val="en-US"/>
        </w:rPr>
      </w:pPr>
      <w:del w:id="331" w:author="Iryna Sokolova" w:date="2017-05-11T09:14:00Z">
        <w:r w:rsidDel="004C2D06">
          <w:delText>Нет.</w:delText>
        </w:r>
      </w:del>
    </w:p>
    <w:p w:rsidR="0046546E" w:rsidRPr="00E24E84" w:rsidRDefault="0046546E" w:rsidP="00E24E84"/>
    <w:sectPr w:rsidR="0046546E" w:rsidRPr="00E24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4053D"/>
    <w:multiLevelType w:val="multilevel"/>
    <w:tmpl w:val="DC4287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377AB0"/>
    <w:multiLevelType w:val="hybridMultilevel"/>
    <w:tmpl w:val="E620E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yna Sokolova">
    <w15:presenceInfo w15:providerId="Windows Live" w15:userId="7c57643dc88670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6E"/>
    <w:rsid w:val="00191DBD"/>
    <w:rsid w:val="00194111"/>
    <w:rsid w:val="001F1253"/>
    <w:rsid w:val="002373A8"/>
    <w:rsid w:val="002751CF"/>
    <w:rsid w:val="0028606F"/>
    <w:rsid w:val="00322ED6"/>
    <w:rsid w:val="0046546E"/>
    <w:rsid w:val="004B1425"/>
    <w:rsid w:val="004C0A73"/>
    <w:rsid w:val="004C2D06"/>
    <w:rsid w:val="00575B55"/>
    <w:rsid w:val="006D0445"/>
    <w:rsid w:val="007D55BD"/>
    <w:rsid w:val="007F279B"/>
    <w:rsid w:val="008E21EC"/>
    <w:rsid w:val="00904500"/>
    <w:rsid w:val="00960644"/>
    <w:rsid w:val="0097506A"/>
    <w:rsid w:val="009B07EF"/>
    <w:rsid w:val="009C5BB5"/>
    <w:rsid w:val="009E364F"/>
    <w:rsid w:val="00A74EC6"/>
    <w:rsid w:val="00AD20F8"/>
    <w:rsid w:val="00B16323"/>
    <w:rsid w:val="00B324E4"/>
    <w:rsid w:val="00B36CEB"/>
    <w:rsid w:val="00C034E5"/>
    <w:rsid w:val="00C45B3C"/>
    <w:rsid w:val="00C54A09"/>
    <w:rsid w:val="00C9172A"/>
    <w:rsid w:val="00D7101B"/>
    <w:rsid w:val="00D871BC"/>
    <w:rsid w:val="00DB3721"/>
    <w:rsid w:val="00DF0E7F"/>
    <w:rsid w:val="00E24E84"/>
    <w:rsid w:val="00E45287"/>
    <w:rsid w:val="00E508EB"/>
    <w:rsid w:val="00E52760"/>
    <w:rsid w:val="00EC2BD8"/>
    <w:rsid w:val="00F0569B"/>
    <w:rsid w:val="00F301AB"/>
    <w:rsid w:val="00F329AB"/>
    <w:rsid w:val="00F6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1B75F3-ECC8-456D-A61A-72F0F125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721"/>
  </w:style>
  <w:style w:type="paragraph" w:styleId="1">
    <w:name w:val="heading 1"/>
    <w:basedOn w:val="a"/>
    <w:next w:val="a"/>
    <w:link w:val="10"/>
    <w:uiPriority w:val="9"/>
    <w:qFormat/>
    <w:rsid w:val="00DB3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3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7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7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7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7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7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37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7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B37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B37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B372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B372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B372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B37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B37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B3721"/>
    <w:rPr>
      <w:b/>
      <w:bCs/>
    </w:rPr>
  </w:style>
  <w:style w:type="character" w:styleId="a9">
    <w:name w:val="Emphasis"/>
    <w:basedOn w:val="a0"/>
    <w:uiPriority w:val="20"/>
    <w:qFormat/>
    <w:rsid w:val="00DB3721"/>
    <w:rPr>
      <w:i/>
      <w:iCs/>
    </w:rPr>
  </w:style>
  <w:style w:type="paragraph" w:styleId="aa">
    <w:name w:val="No Spacing"/>
    <w:uiPriority w:val="1"/>
    <w:qFormat/>
    <w:rsid w:val="00DB37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B372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B372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DB37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DB372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DB372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DB372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DB372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DB372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B372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B37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DB372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C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0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Sokolova</dc:creator>
  <cp:lastModifiedBy>Iryna Sokolova</cp:lastModifiedBy>
  <cp:revision>4</cp:revision>
  <dcterms:created xsi:type="dcterms:W3CDTF">2017-04-04T04:24:00Z</dcterms:created>
  <dcterms:modified xsi:type="dcterms:W3CDTF">2017-05-11T06:18:00Z</dcterms:modified>
</cp:coreProperties>
</file>